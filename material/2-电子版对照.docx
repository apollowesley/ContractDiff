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30"/>
          <w:szCs w:val="30"/>
        </w:rPr>
      </w:pPr>
      <w:r>
        <w:rPr>
          <w:rFonts w:hint="eastAsia" w:ascii="华文中宋" w:hAnsi="华文中宋" w:eastAsia="华文中宋"/>
          <w:b/>
          <w:sz w:val="30"/>
          <w:szCs w:val="30"/>
        </w:rPr>
        <w:t>多益网络游戏广告发布合同</w:t>
      </w:r>
    </w:p>
    <w:p>
      <w:r>
        <w:rPr>
          <w:rFonts w:hint="eastAsia"/>
        </w:rPr>
        <w:t xml:space="preserve">                                                    合同编号:</w:t>
      </w:r>
      <w:r>
        <w:rPr>
          <w:rFonts w:hint="eastAsia"/>
          <w:lang w:val="en-US" w:eastAsia="zh-CN"/>
        </w:rPr>
        <w:t xml:space="preserve"> </w:t>
      </w:r>
    </w:p>
    <w:p>
      <w:pPr>
        <w:rPr>
          <w:b/>
        </w:rPr>
      </w:pPr>
    </w:p>
    <w:p>
      <w:pPr>
        <w:rPr>
          <w:b/>
        </w:rPr>
      </w:pPr>
      <w:r>
        <w:rPr>
          <w:rFonts w:hint="eastAsia"/>
          <w:b/>
        </w:rPr>
        <w:t>甲方：广州多益网络</w:t>
      </w:r>
      <w:r>
        <w:rPr>
          <w:rFonts w:hint="eastAsia"/>
          <w:b/>
          <w:lang w:eastAsia="zh-CN"/>
        </w:rPr>
        <w:t>股份</w:t>
      </w:r>
      <w:r>
        <w:rPr>
          <w:rFonts w:hint="eastAsia"/>
          <w:b/>
        </w:rPr>
        <w:t>有限公司</w:t>
      </w:r>
    </w:p>
    <w:p>
      <w:pPr>
        <w:rPr>
          <w:rFonts w:ascii="宋体" w:hAnsi="宋体"/>
          <w:szCs w:val="21"/>
        </w:rPr>
      </w:pPr>
      <w:r>
        <w:rPr>
          <w:rFonts w:hint="eastAsia" w:ascii="宋体" w:hAnsi="宋体"/>
          <w:szCs w:val="21"/>
        </w:rPr>
        <w:t>地址：广州市萝岗区伴河路90号自编一栋301房</w:t>
      </w:r>
    </w:p>
    <w:p>
      <w:pPr>
        <w:rPr>
          <w:rFonts w:ascii="宋体" w:hAnsi="宋体"/>
          <w:szCs w:val="21"/>
        </w:rPr>
      </w:pPr>
      <w:r>
        <w:rPr>
          <w:rFonts w:hint="eastAsia" w:ascii="宋体" w:hAnsi="宋体"/>
          <w:szCs w:val="21"/>
        </w:rPr>
        <w:t>联系人：</w:t>
      </w:r>
    </w:p>
    <w:p>
      <w:pPr>
        <w:rPr>
          <w:rFonts w:ascii="宋体" w:hAnsi="宋体"/>
          <w:szCs w:val="21"/>
        </w:rPr>
      </w:pPr>
      <w:r>
        <w:rPr>
          <w:rFonts w:hint="eastAsia" w:ascii="宋体" w:hAnsi="宋体"/>
          <w:szCs w:val="21"/>
        </w:rPr>
        <w:t>电话：</w:t>
      </w:r>
    </w:p>
    <w:p>
      <w:pPr>
        <w:rPr>
          <w:rFonts w:ascii="宋体" w:hAnsi="宋体"/>
          <w:szCs w:val="21"/>
        </w:rPr>
      </w:pPr>
      <w:r>
        <w:rPr>
          <w:rFonts w:hint="eastAsia" w:ascii="宋体" w:hAnsi="宋体"/>
          <w:szCs w:val="21"/>
        </w:rPr>
        <w:t>传真：</w:t>
      </w:r>
    </w:p>
    <w:p/>
    <w:p>
      <w:pPr>
        <w:rPr>
          <w:rFonts w:ascii="宋体" w:hAnsi="宋体"/>
          <w:b/>
        </w:rPr>
      </w:pPr>
      <w:r>
        <w:rPr>
          <w:rFonts w:hint="eastAsia"/>
          <w:b/>
        </w:rPr>
        <w:t>乙方：</w:t>
      </w:r>
    </w:p>
    <w:p>
      <w:r>
        <w:rPr>
          <w:rFonts w:hint="eastAsia"/>
        </w:rPr>
        <w:t>地址：</w:t>
      </w:r>
    </w:p>
    <w:p>
      <w:r>
        <w:rPr>
          <w:rFonts w:hint="eastAsia"/>
        </w:rPr>
        <w:t>联系人：</w:t>
      </w:r>
    </w:p>
    <w:p>
      <w:r>
        <w:rPr>
          <w:rStyle w:val="9"/>
          <w:rFonts w:hint="eastAsia" w:ascii="宋体" w:hAnsi="宋体"/>
        </w:rPr>
        <w:t>电  话：</w:t>
      </w:r>
    </w:p>
    <w:p>
      <w:r>
        <w:rPr>
          <w:rStyle w:val="9"/>
          <w:rFonts w:hint="eastAsia" w:ascii="宋体" w:hAnsi="宋体"/>
        </w:rPr>
        <w:t>传  真：</w:t>
      </w:r>
    </w:p>
    <w:p/>
    <w:p>
      <w:pPr>
        <w:spacing w:line="360" w:lineRule="auto"/>
        <w:ind w:firstLine="435"/>
        <w:rPr>
          <w:sz w:val="22"/>
          <w:szCs w:val="22"/>
        </w:rPr>
      </w:pPr>
      <w:r>
        <w:rPr>
          <w:rFonts w:hint="eastAsia"/>
          <w:sz w:val="22"/>
          <w:szCs w:val="22"/>
        </w:rPr>
        <w:t>甲方为宣传自己的产品以及企业形象，委托乙方在指定媒体发布广告，双方经协商一致，达成广告发布合同如下。</w:t>
      </w:r>
    </w:p>
    <w:p>
      <w:pPr>
        <w:spacing w:line="360" w:lineRule="auto"/>
        <w:rPr>
          <w:rFonts w:hint="eastAsia"/>
          <w:sz w:val="22"/>
          <w:szCs w:val="22"/>
        </w:rPr>
      </w:pPr>
      <w:r>
        <w:rPr>
          <w:rFonts w:hint="eastAsia"/>
          <w:sz w:val="22"/>
          <w:szCs w:val="22"/>
          <w:lang w:val="en-US" w:eastAsia="zh-CN"/>
        </w:rPr>
        <w:t xml:space="preserve">    </w:t>
      </w:r>
      <w:r>
        <w:rPr>
          <w:rFonts w:hint="eastAsia"/>
          <w:sz w:val="22"/>
          <w:szCs w:val="22"/>
        </w:rPr>
        <w:t>合同签订地：广州市</w:t>
      </w:r>
      <w:r>
        <w:rPr>
          <w:rFonts w:hint="eastAsia"/>
          <w:sz w:val="22"/>
          <w:szCs w:val="22"/>
          <w:lang w:val="en-US" w:eastAsia="zh-CN"/>
        </w:rPr>
        <w:t>黄埔</w:t>
      </w:r>
      <w:r>
        <w:rPr>
          <w:rFonts w:hint="eastAsia"/>
          <w:sz w:val="22"/>
          <w:szCs w:val="22"/>
          <w:lang w:eastAsia="zh-CN"/>
        </w:rPr>
        <w:t>区</w:t>
      </w:r>
    </w:p>
    <w:p>
      <w:pPr>
        <w:spacing w:line="360" w:lineRule="auto"/>
        <w:rPr>
          <w:rFonts w:hint="eastAsia"/>
          <w:sz w:val="22"/>
          <w:szCs w:val="22"/>
        </w:rPr>
      </w:pPr>
    </w:p>
    <w:p>
      <w:pPr>
        <w:spacing w:line="360" w:lineRule="auto"/>
        <w:jc w:val="center"/>
        <w:rPr>
          <w:b/>
          <w:sz w:val="22"/>
          <w:szCs w:val="22"/>
        </w:rPr>
      </w:pPr>
      <w:r>
        <w:rPr>
          <w:rFonts w:hint="eastAsia"/>
          <w:b/>
          <w:sz w:val="22"/>
          <w:szCs w:val="22"/>
        </w:rPr>
        <w:t>发布媒体·</w:t>
      </w:r>
      <w:r>
        <w:rPr>
          <w:rFonts w:hint="eastAsia"/>
          <w:b/>
          <w:sz w:val="22"/>
          <w:szCs w:val="22"/>
          <w:lang w:eastAsia="zh-CN"/>
        </w:rPr>
        <w:t>投放周期</w:t>
      </w:r>
      <w:r>
        <w:rPr>
          <w:rFonts w:hint="eastAsia"/>
          <w:b/>
          <w:sz w:val="22"/>
          <w:szCs w:val="22"/>
        </w:rPr>
        <w:t>·合同金额·付款</w:t>
      </w:r>
      <w:r>
        <w:rPr>
          <w:rFonts w:hint="eastAsia"/>
          <w:b/>
          <w:sz w:val="22"/>
          <w:szCs w:val="22"/>
          <w:lang w:eastAsia="zh-CN"/>
        </w:rPr>
        <w:t>日期</w:t>
      </w:r>
    </w:p>
    <w:tbl>
      <w:tblPr>
        <w:tblStyle w:val="7"/>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发布媒体</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hint="eastAsia" w:eastAsia="宋体"/>
                <w:b/>
                <w:szCs w:val="21"/>
                <w:lang w:val="en-US" w:eastAsia="zh-CN"/>
              </w:rPr>
            </w:pPr>
            <w:r>
              <w:rPr>
                <w:rFonts w:hint="eastAsia"/>
                <w:b/>
                <w:szCs w:val="21"/>
                <w:lang w:val="en-US" w:eastAsia="zh-CN"/>
              </w:rPr>
              <w:t>推广产品</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投放周期</w:t>
            </w:r>
          </w:p>
        </w:tc>
        <w:tc>
          <w:tcPr>
            <w:tcW w:w="7380" w:type="dxa"/>
            <w:tcBorders>
              <w:top w:val="single" w:color="auto" w:sz="12" w:space="0"/>
              <w:bottom w:val="single" w:color="auto" w:sz="12" w:space="0"/>
              <w:right w:val="single" w:color="auto" w:sz="18" w:space="0"/>
            </w:tcBorders>
            <w:vAlign w:val="center"/>
          </w:tcPr>
          <w:p>
            <w:pPr>
              <w:spacing w:line="36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合同总价</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ascii="Arial" w:hAnsi="Arial" w:cs="Arial"/>
                <w:szCs w:val="21"/>
              </w:rPr>
              <w:t>¥</w:t>
            </w:r>
            <w:r>
              <w:rPr>
                <w:rFonts w:hint="eastAsia" w:ascii="Arial" w:hAnsi="Arial" w:cs="Arial"/>
                <w:szCs w:val="21"/>
                <w:u w:val="single" w:color="auto"/>
                <w:lang w:val="en-US" w:eastAsia="zh-CN"/>
              </w:rPr>
              <w:t xml:space="preserve">         </w:t>
            </w:r>
            <w:r>
              <w:rPr>
                <w:rFonts w:hint="eastAsia"/>
                <w:szCs w:val="21"/>
              </w:rPr>
              <w:t>元（大写：人民币</w:t>
            </w:r>
            <w:r>
              <w:rPr>
                <w:rFonts w:hint="eastAsia"/>
                <w:szCs w:val="21"/>
                <w:u w:val="single"/>
                <w:lang w:val="en-US" w:eastAsia="zh-CN"/>
              </w:rPr>
              <w:t xml:space="preserve">                   </w:t>
            </w:r>
            <w:r>
              <w:rPr>
                <w:rFonts w:hint="eastAsia"/>
                <w:szCs w:val="21"/>
                <w:u w:val="single"/>
              </w:rPr>
              <w:t>整</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ascii="宋体" w:hAnsi="宋体"/>
                <w:b/>
                <w:szCs w:val="21"/>
              </w:rPr>
            </w:pPr>
            <w:r>
              <w:rPr>
                <w:rFonts w:hint="eastAsia"/>
                <w:b/>
                <w:szCs w:val="21"/>
              </w:rPr>
              <w:t>付款日期</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hint="eastAsia"/>
                <w:szCs w:val="21"/>
              </w:rPr>
              <w:t>乙方发布完毕本次的广告且经甲方确认无误后，甲方于</w:t>
            </w:r>
            <w:r>
              <w:rPr>
                <w:rFonts w:hint="eastAsia"/>
                <w:szCs w:val="21"/>
                <w:u w:val="single"/>
                <w:lang w:val="en-US" w:eastAsia="zh-CN"/>
              </w:rPr>
              <w:t xml:space="preserve">    </w:t>
            </w:r>
            <w:r>
              <w:rPr>
                <w:rFonts w:hint="eastAsia"/>
                <w:szCs w:val="21"/>
              </w:rPr>
              <w:t>年</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日前支付该次广告</w:t>
            </w:r>
            <w:ins w:id="0" w:author="lzf" w:date="2018-08-03T16:53:59Z">
              <w:r>
                <w:rPr>
                  <w:rFonts w:hint="eastAsia"/>
                  <w:szCs w:val="21"/>
                  <w:lang w:val="en-US" w:eastAsia="zh-CN"/>
                </w:rPr>
                <w:t>费用</w:t>
              </w:r>
            </w:ins>
            <w:del w:id="1" w:author="lzf" w:date="2018-08-03T16:53:53Z">
              <w:r>
                <w:rPr>
                  <w:rFonts w:hint="eastAsia"/>
                  <w:szCs w:val="21"/>
                </w:rPr>
                <w:delText>款项</w:delText>
              </w:r>
            </w:del>
            <w:r>
              <w:rPr>
                <w:rFonts w:hint="eastAsia"/>
                <w:szCs w:val="21"/>
              </w:rPr>
              <w:t>。</w:t>
            </w:r>
            <w:r>
              <w:rPr>
                <w:rFonts w:hint="eastAsia"/>
                <w:szCs w:val="21"/>
                <w:lang w:eastAsia="zh-CN"/>
              </w:rPr>
              <w:t>如因乙方提供付款信息不及时，导致甲方未能按约定时间付款，甲方无需承担任何责任。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80" w:type="dxa"/>
            <w:tcBorders>
              <w:top w:val="single" w:color="auto" w:sz="12" w:space="0"/>
              <w:left w:val="single" w:color="auto" w:sz="18" w:space="0"/>
              <w:bottom w:val="single" w:color="auto" w:sz="18" w:space="0"/>
            </w:tcBorders>
            <w:vAlign w:val="center"/>
          </w:tcPr>
          <w:p>
            <w:pPr>
              <w:spacing w:line="360" w:lineRule="auto"/>
              <w:jc w:val="center"/>
              <w:rPr>
                <w:b/>
                <w:szCs w:val="21"/>
              </w:rPr>
            </w:pPr>
            <w:r>
              <w:rPr>
                <w:rFonts w:hint="eastAsia"/>
                <w:b/>
                <w:szCs w:val="21"/>
              </w:rPr>
              <w:t>备注</w:t>
            </w:r>
          </w:p>
        </w:tc>
        <w:tc>
          <w:tcPr>
            <w:tcW w:w="7380" w:type="dxa"/>
            <w:tcBorders>
              <w:top w:val="single" w:color="auto" w:sz="12" w:space="0"/>
              <w:bottom w:val="single" w:color="auto" w:sz="18" w:space="0"/>
              <w:right w:val="single" w:color="auto" w:sz="18" w:space="0"/>
            </w:tcBorders>
            <w:vAlign w:val="center"/>
          </w:tcPr>
          <w:p>
            <w:pPr>
              <w:spacing w:line="360" w:lineRule="auto"/>
              <w:rPr>
                <w:szCs w:val="21"/>
              </w:rPr>
            </w:pPr>
            <w:r>
              <w:rPr>
                <w:rFonts w:hint="eastAsia"/>
                <w:szCs w:val="21"/>
                <w:lang w:val="en-US" w:eastAsia="zh-CN"/>
              </w:rPr>
              <w:t>合同总价已包含素材转制费用、税费等甲方须支付的一切费用；</w:t>
            </w:r>
            <w:r>
              <w:rPr>
                <w:rFonts w:hint="eastAsia"/>
                <w:szCs w:val="21"/>
              </w:rPr>
              <w:t>发布明细见附件“广告购买发布执行单”。</w:t>
            </w:r>
          </w:p>
        </w:tc>
      </w:tr>
    </w:tbl>
    <w:p>
      <w:pPr>
        <w:numPr>
          <w:ilvl w:val="0"/>
          <w:numId w:val="0"/>
        </w:numPr>
        <w:spacing w:line="360" w:lineRule="auto"/>
        <w:ind w:leftChars="0"/>
        <w:rPr>
          <w:sz w:val="22"/>
          <w:szCs w:val="22"/>
        </w:rPr>
      </w:pPr>
    </w:p>
    <w:p>
      <w:pPr>
        <w:numPr>
          <w:ilvl w:val="0"/>
          <w:numId w:val="1"/>
        </w:numPr>
        <w:spacing w:line="360" w:lineRule="auto"/>
        <w:rPr>
          <w:sz w:val="22"/>
          <w:szCs w:val="22"/>
        </w:rPr>
      </w:pPr>
      <w:ins w:id="2" w:author="lzf" w:date="2018-08-03T16:53:06Z">
        <w:r>
          <w:rPr>
            <w:rFonts w:hint="eastAsia"/>
            <w:sz w:val="22"/>
            <w:szCs w:val="22"/>
          </w:rPr>
          <w:t>乙方应当</w:t>
        </w:r>
      </w:ins>
      <w:r>
        <w:rPr>
          <w:rFonts w:hint="eastAsia"/>
          <w:sz w:val="22"/>
          <w:szCs w:val="22"/>
        </w:rPr>
        <w:t>根据《广告法》</w:t>
      </w:r>
      <w:del w:id="3" w:author="lzf" w:date="2018-08-03T16:53:12Z">
        <w:r>
          <w:rPr>
            <w:rFonts w:hint="eastAsia"/>
            <w:sz w:val="22"/>
            <w:szCs w:val="22"/>
          </w:rPr>
          <w:delText>、</w:delText>
        </w:r>
      </w:del>
      <w:r>
        <w:rPr>
          <w:rFonts w:hint="eastAsia"/>
          <w:sz w:val="22"/>
          <w:szCs w:val="22"/>
        </w:rPr>
        <w:t>《合同法》</w:t>
      </w:r>
      <w:del w:id="4" w:author="lzf" w:date="2018-08-03T16:53:14Z">
        <w:r>
          <w:rPr>
            <w:rFonts w:hint="eastAsia"/>
            <w:sz w:val="22"/>
            <w:szCs w:val="22"/>
          </w:rPr>
          <w:delText>、</w:delText>
        </w:r>
      </w:del>
      <w:r>
        <w:rPr>
          <w:rFonts w:hint="eastAsia"/>
          <w:sz w:val="22"/>
          <w:szCs w:val="22"/>
        </w:rPr>
        <w:t>《广告管理条例》等相关法律的规定，</w:t>
      </w:r>
      <w:del w:id="5" w:author="lzf" w:date="2018-08-03T16:53:06Z">
        <w:r>
          <w:rPr>
            <w:rFonts w:hint="eastAsia"/>
            <w:sz w:val="22"/>
            <w:szCs w:val="22"/>
          </w:rPr>
          <w:delText>乙方应当</w:delText>
        </w:r>
      </w:del>
      <w:r>
        <w:rPr>
          <w:rFonts w:hint="eastAsia"/>
          <w:sz w:val="22"/>
          <w:szCs w:val="22"/>
        </w:rPr>
        <w:t>严格按照本合同的约定发布广告；甲方按照约定支付广告费用。</w:t>
      </w:r>
    </w:p>
    <w:p>
      <w:pPr>
        <w:numPr>
          <w:ilvl w:val="0"/>
          <w:numId w:val="1"/>
        </w:numPr>
        <w:spacing w:line="360" w:lineRule="auto"/>
        <w:rPr>
          <w:sz w:val="22"/>
          <w:szCs w:val="22"/>
        </w:rPr>
      </w:pPr>
      <w:r>
        <w:rPr>
          <w:rFonts w:hint="eastAsia"/>
          <w:sz w:val="22"/>
          <w:szCs w:val="22"/>
        </w:rPr>
        <w:t>甲方在广告上线前</w:t>
      </w:r>
      <w:r>
        <w:rPr>
          <w:rFonts w:hint="eastAsia"/>
          <w:sz w:val="22"/>
          <w:szCs w:val="22"/>
          <w:u w:val="single"/>
        </w:rPr>
        <w:t xml:space="preserve">     </w:t>
      </w:r>
      <w:r>
        <w:rPr>
          <w:rFonts w:hint="eastAsia"/>
          <w:sz w:val="22"/>
          <w:szCs w:val="22"/>
        </w:rPr>
        <w:t>天向乙方交付广告稿</w:t>
      </w:r>
      <w:ins w:id="6" w:author="lzf" w:date="2018-08-03T16:56:00Z">
        <w:r>
          <w:rPr>
            <w:rFonts w:hint="eastAsia"/>
            <w:sz w:val="22"/>
            <w:szCs w:val="22"/>
            <w:lang w:eastAsia="zh-CN"/>
          </w:rPr>
          <w:t>。</w:t>
        </w:r>
      </w:ins>
      <w:del w:id="7" w:author="lzf" w:date="2018-08-03T16:55:59Z">
        <w:r>
          <w:rPr>
            <w:rFonts w:hint="eastAsia"/>
            <w:sz w:val="22"/>
            <w:szCs w:val="22"/>
          </w:rPr>
          <w:delText>，</w:delText>
        </w:r>
      </w:del>
      <w:r>
        <w:rPr>
          <w:rFonts w:hint="eastAsia"/>
          <w:sz w:val="22"/>
          <w:szCs w:val="22"/>
        </w:rPr>
        <w:t>未经甲方同意，乙方不得</w:t>
      </w:r>
      <w:ins w:id="8" w:author="lzf" w:date="2018-08-03T16:56:09Z">
        <w:r>
          <w:rPr>
            <w:rFonts w:hint="eastAsia"/>
            <w:sz w:val="22"/>
            <w:szCs w:val="22"/>
            <w:lang w:val="en-US" w:eastAsia="zh-CN"/>
          </w:rPr>
          <w:t>对</w:t>
        </w:r>
      </w:ins>
      <w:ins w:id="9" w:author="lzf" w:date="2018-08-03T16:56:15Z">
        <w:r>
          <w:rPr>
            <w:rFonts w:hint="eastAsia"/>
            <w:sz w:val="22"/>
            <w:szCs w:val="22"/>
            <w:lang w:val="en-US" w:eastAsia="zh-CN"/>
          </w:rPr>
          <w:t>广告</w:t>
        </w:r>
      </w:ins>
      <w:ins w:id="10" w:author="lzf" w:date="2018-08-03T16:56:18Z">
        <w:r>
          <w:rPr>
            <w:rFonts w:hint="eastAsia"/>
            <w:sz w:val="22"/>
            <w:szCs w:val="22"/>
            <w:lang w:val="en-US" w:eastAsia="zh-CN"/>
          </w:rPr>
          <w:t>稿</w:t>
        </w:r>
      </w:ins>
      <w:r>
        <w:rPr>
          <w:rFonts w:hint="eastAsia"/>
          <w:sz w:val="22"/>
          <w:szCs w:val="22"/>
        </w:rPr>
        <w:t>进行任何改动。甲方需要改稿或者换稿的，需要最迟在乙方上线前</w:t>
      </w:r>
      <w:r>
        <w:rPr>
          <w:rFonts w:hint="eastAsia"/>
          <w:sz w:val="22"/>
          <w:szCs w:val="22"/>
          <w:u w:val="single"/>
        </w:rPr>
        <w:t xml:space="preserve">     </w:t>
      </w:r>
      <w:r>
        <w:rPr>
          <w:rFonts w:hint="eastAsia"/>
          <w:sz w:val="22"/>
          <w:szCs w:val="22"/>
        </w:rPr>
        <w:t>个工作日以书面形式通知乙方，乙方应当尽可能满足甲方要求。如因甲方延迟交付广告稿导致乙方不能按合同约定发布广告的，乙方不承担责任。</w:t>
      </w:r>
    </w:p>
    <w:p>
      <w:pPr>
        <w:numPr>
          <w:ilvl w:val="0"/>
          <w:numId w:val="1"/>
        </w:numPr>
        <w:spacing w:line="360" w:lineRule="auto"/>
        <w:rPr>
          <w:sz w:val="22"/>
          <w:szCs w:val="22"/>
        </w:rPr>
      </w:pPr>
      <w:r>
        <w:rPr>
          <w:rFonts w:hint="eastAsia"/>
          <w:sz w:val="22"/>
          <w:szCs w:val="22"/>
        </w:rPr>
        <w:t>甲方保证广告内容和提供</w:t>
      </w:r>
      <w:ins w:id="11" w:author="lzf" w:date="2018-08-03T16:57:09Z">
        <w:r>
          <w:rPr>
            <w:rFonts w:hint="eastAsia"/>
            <w:sz w:val="22"/>
            <w:szCs w:val="22"/>
            <w:lang w:val="en-US" w:eastAsia="zh-CN"/>
          </w:rPr>
          <w:t>的</w:t>
        </w:r>
      </w:ins>
      <w:r>
        <w:rPr>
          <w:rFonts w:hint="eastAsia"/>
          <w:sz w:val="22"/>
          <w:szCs w:val="22"/>
        </w:rPr>
        <w:t>所有素材</w:t>
      </w:r>
      <w:del w:id="12" w:author="lzf" w:date="2018-08-03T16:57:10Z">
        <w:r>
          <w:rPr>
            <w:rFonts w:hint="eastAsia"/>
            <w:sz w:val="22"/>
            <w:szCs w:val="22"/>
          </w:rPr>
          <w:delText>的</w:delText>
        </w:r>
      </w:del>
      <w:r>
        <w:rPr>
          <w:rFonts w:hint="eastAsia"/>
          <w:sz w:val="22"/>
          <w:szCs w:val="22"/>
        </w:rPr>
        <w:t>真实、合法，不损害第三方权益。乙方有义务对甲方广告内容和素材作必要的审查，对发现可能不符合有关规定的内容，应当及时通知甲方修改，甲方拒不修改的，乙方有权拒绝发布广告。</w:t>
      </w:r>
    </w:p>
    <w:p>
      <w:pPr>
        <w:numPr>
          <w:ilvl w:val="0"/>
          <w:numId w:val="1"/>
        </w:numPr>
        <w:spacing w:line="360" w:lineRule="auto"/>
        <w:rPr>
          <w:sz w:val="22"/>
          <w:szCs w:val="22"/>
        </w:rPr>
      </w:pPr>
      <w:r>
        <w:rPr>
          <w:rFonts w:hint="eastAsia"/>
          <w:sz w:val="22"/>
          <w:szCs w:val="22"/>
        </w:rPr>
        <w:t>因甲方广告内容和素材引起的纠纷，由甲方自行解决，乙方不承担任何责任，若给乙方造成损失的，由甲方赔偿。</w:t>
      </w:r>
    </w:p>
    <w:p>
      <w:pPr>
        <w:numPr>
          <w:ilvl w:val="0"/>
          <w:numId w:val="1"/>
        </w:numPr>
        <w:spacing w:line="360" w:lineRule="auto"/>
        <w:rPr>
          <w:sz w:val="22"/>
          <w:szCs w:val="22"/>
        </w:rPr>
      </w:pPr>
      <w:r>
        <w:rPr>
          <w:rFonts w:hint="eastAsia"/>
          <w:sz w:val="22"/>
          <w:szCs w:val="22"/>
        </w:rPr>
        <w:t>乙方保证：上述媒体经营者（如果乙方即为媒体经营者，</w:t>
      </w:r>
      <w:ins w:id="13" w:author="lzf" w:date="2018-08-03T11:31:30Z">
        <w:r>
          <w:rPr>
            <w:rFonts w:hint="eastAsia"/>
            <w:sz w:val="22"/>
            <w:szCs w:val="22"/>
            <w:lang w:val="en-US" w:eastAsia="zh-CN"/>
          </w:rPr>
          <w:t>则</w:t>
        </w:r>
      </w:ins>
      <w:del w:id="14" w:author="lzf" w:date="2018-08-03T11:31:28Z">
        <w:r>
          <w:rPr>
            <w:rFonts w:hint="eastAsia"/>
            <w:sz w:val="22"/>
            <w:szCs w:val="22"/>
          </w:rPr>
          <w:delText>就是</w:delText>
        </w:r>
      </w:del>
      <w:r>
        <w:rPr>
          <w:rFonts w:hint="eastAsia"/>
          <w:sz w:val="22"/>
          <w:szCs w:val="22"/>
        </w:rPr>
        <w:t>指乙方。下同）对其媒体或者广告载体享有合法且充分的权利，有权进行本协议所述的广告合作。如果因媒体经营者的权利瑕疵导致甲方因为在上述媒体/广告载体投放广告而被第三人主张权利，或者被行政机关处罚的，概与甲方无关，乙方及媒体经营者应当负责解决，甲方无需承担任何责任；如果甲方因按照生效的法律文书而先行承担赔偿责任或者接受行政处罚的，乙方应当赔偿甲方所受的全部损失。</w:t>
      </w:r>
    </w:p>
    <w:p>
      <w:pPr>
        <w:numPr>
          <w:ilvl w:val="0"/>
          <w:numId w:val="1"/>
        </w:numPr>
        <w:spacing w:line="360" w:lineRule="auto"/>
        <w:rPr>
          <w:sz w:val="22"/>
          <w:szCs w:val="22"/>
        </w:rPr>
      </w:pPr>
      <w:r>
        <w:rPr>
          <w:rFonts w:hint="eastAsia"/>
          <w:sz w:val="22"/>
          <w:szCs w:val="22"/>
        </w:rPr>
        <w:t>乙方自收到甲方调整广告投放计划的书面</w:t>
      </w:r>
      <w:del w:id="15" w:author="lzf" w:date="2018-08-03T11:37:18Z">
        <w:r>
          <w:rPr>
            <w:rFonts w:hint="eastAsia"/>
            <w:sz w:val="22"/>
            <w:szCs w:val="22"/>
          </w:rPr>
          <w:delText>（含电子邮件）</w:delText>
        </w:r>
      </w:del>
      <w:r>
        <w:rPr>
          <w:rFonts w:hint="eastAsia"/>
          <w:sz w:val="22"/>
          <w:szCs w:val="22"/>
        </w:rPr>
        <w:t>通知</w:t>
      </w:r>
      <w:ins w:id="16" w:author="lzf" w:date="2018-08-03T11:37:18Z">
        <w:r>
          <w:rPr>
            <w:rFonts w:hint="eastAsia"/>
            <w:sz w:val="22"/>
            <w:szCs w:val="22"/>
          </w:rPr>
          <w:t>（含电子邮件）</w:t>
        </w:r>
      </w:ins>
      <w:r>
        <w:rPr>
          <w:rFonts w:hint="eastAsia"/>
          <w:sz w:val="22"/>
          <w:szCs w:val="22"/>
        </w:rPr>
        <w:t>之日起三个工作日内必须完成调整；乙方自收到甲方</w:t>
      </w:r>
      <w:del w:id="17" w:author="lzf" w:date="2018-08-03T11:39:31Z">
        <w:r>
          <w:rPr>
            <w:rFonts w:hint="eastAsia"/>
            <w:sz w:val="22"/>
            <w:szCs w:val="22"/>
          </w:rPr>
          <w:delText>书面</w:delText>
        </w:r>
      </w:del>
      <w:del w:id="18" w:author="lzf" w:date="2018-08-03T11:39:20Z">
        <w:r>
          <w:rPr>
            <w:rFonts w:hint="eastAsia"/>
            <w:sz w:val="22"/>
            <w:szCs w:val="22"/>
          </w:rPr>
          <w:delText>（含电子邮件）</w:delText>
        </w:r>
      </w:del>
      <w:r>
        <w:rPr>
          <w:rFonts w:hint="eastAsia"/>
          <w:sz w:val="22"/>
          <w:szCs w:val="22"/>
        </w:rPr>
        <w:t>更换网幅广告</w:t>
      </w:r>
      <w:ins w:id="19" w:author="lzf" w:date="2018-08-03T11:39:31Z">
        <w:r>
          <w:rPr>
            <w:rFonts w:hint="eastAsia"/>
            <w:sz w:val="22"/>
            <w:szCs w:val="22"/>
          </w:rPr>
          <w:t>书面</w:t>
        </w:r>
      </w:ins>
      <w:r>
        <w:rPr>
          <w:rFonts w:hint="eastAsia"/>
          <w:sz w:val="22"/>
          <w:szCs w:val="22"/>
        </w:rPr>
        <w:t>通知</w:t>
      </w:r>
      <w:ins w:id="20" w:author="lzf" w:date="2018-08-03T11:39:20Z">
        <w:r>
          <w:rPr>
            <w:rFonts w:hint="eastAsia"/>
            <w:sz w:val="22"/>
            <w:szCs w:val="22"/>
          </w:rPr>
          <w:t>（含电子邮件）</w:t>
        </w:r>
      </w:ins>
      <w:r>
        <w:rPr>
          <w:rFonts w:hint="eastAsia"/>
          <w:sz w:val="22"/>
          <w:szCs w:val="22"/>
        </w:rPr>
        <w:t>和网幅广告文件之日起两个工作日内必须完成相应的更换。</w:t>
      </w:r>
    </w:p>
    <w:p>
      <w:pPr>
        <w:numPr>
          <w:ilvl w:val="0"/>
          <w:numId w:val="1"/>
        </w:numPr>
        <w:spacing w:line="360" w:lineRule="auto"/>
        <w:rPr>
          <w:sz w:val="22"/>
          <w:szCs w:val="22"/>
        </w:rPr>
      </w:pPr>
      <w:r>
        <w:rPr>
          <w:rFonts w:hint="eastAsia"/>
          <w:sz w:val="22"/>
          <w:szCs w:val="22"/>
        </w:rPr>
        <w:t>甲方未能按照约定支付广告费用的，每逾期一天，应向乙方支付应付款项的</w:t>
      </w:r>
      <w:r>
        <w:rPr>
          <w:rFonts w:hint="eastAsia"/>
          <w:sz w:val="22"/>
          <w:szCs w:val="22"/>
          <w:lang w:val="en-US" w:eastAsia="zh-CN"/>
        </w:rPr>
        <w:t>1</w:t>
      </w:r>
      <w:r>
        <w:rPr>
          <w:sz w:val="22"/>
          <w:szCs w:val="22"/>
        </w:rPr>
        <w:t>‰</w:t>
      </w:r>
      <w:r>
        <w:rPr>
          <w:rFonts w:hint="eastAsia"/>
          <w:sz w:val="22"/>
          <w:szCs w:val="22"/>
        </w:rPr>
        <w:t>作为违约金。</w:t>
      </w:r>
    </w:p>
    <w:p>
      <w:pPr>
        <w:numPr>
          <w:ilvl w:val="0"/>
          <w:numId w:val="1"/>
        </w:numPr>
        <w:spacing w:line="360" w:lineRule="auto"/>
        <w:rPr>
          <w:sz w:val="22"/>
          <w:szCs w:val="22"/>
        </w:rPr>
      </w:pPr>
      <w:r>
        <w:rPr>
          <w:rFonts w:hint="eastAsia"/>
          <w:sz w:val="22"/>
          <w:szCs w:val="22"/>
        </w:rPr>
        <w:t>乙方未能按照约定发布（包括但不限于错发、漏发、少发）甲方广告的，如果甲方尚未付款，则乙方无权要求甲方支付广告款；如果甲方已经付款，则乙方必须提供同等重要且经甲方认可的广告位，为甲方重发广告。</w:t>
      </w:r>
      <w:ins w:id="21" w:author="lzf" w:date="2018-08-03T16:58:51Z">
        <w:r>
          <w:rPr>
            <w:rFonts w:hint="eastAsia"/>
            <w:sz w:val="22"/>
            <w:szCs w:val="22"/>
            <w:lang w:val="en-US" w:eastAsia="zh-CN"/>
          </w:rPr>
          <w:t>若</w:t>
        </w:r>
      </w:ins>
      <w:ins w:id="22" w:author="lzf" w:date="2018-08-03T16:58:54Z">
        <w:r>
          <w:rPr>
            <w:rFonts w:hint="eastAsia"/>
            <w:sz w:val="22"/>
            <w:szCs w:val="22"/>
            <w:lang w:val="en-US" w:eastAsia="zh-CN"/>
          </w:rPr>
          <w:t>乙方</w:t>
        </w:r>
      </w:ins>
      <w:ins w:id="23" w:author="lzf" w:date="2018-08-03T16:58:55Z">
        <w:r>
          <w:rPr>
            <w:rFonts w:hint="eastAsia"/>
            <w:sz w:val="22"/>
            <w:szCs w:val="22"/>
            <w:lang w:val="en-US" w:eastAsia="zh-CN"/>
          </w:rPr>
          <w:t>不能</w:t>
        </w:r>
      </w:ins>
      <w:ins w:id="24" w:author="lzf" w:date="2018-08-03T16:58:57Z">
        <w:r>
          <w:rPr>
            <w:rFonts w:hint="eastAsia"/>
            <w:sz w:val="22"/>
            <w:szCs w:val="22"/>
            <w:lang w:val="en-US" w:eastAsia="zh-CN"/>
          </w:rPr>
          <w:t>达成</w:t>
        </w:r>
      </w:ins>
      <w:ins w:id="25" w:author="lzf" w:date="2018-08-03T16:58:58Z">
        <w:r>
          <w:rPr>
            <w:rFonts w:hint="eastAsia"/>
            <w:sz w:val="22"/>
            <w:szCs w:val="22"/>
            <w:lang w:val="en-US" w:eastAsia="zh-CN"/>
          </w:rPr>
          <w:t>或</w:t>
        </w:r>
      </w:ins>
      <w:ins w:id="26" w:author="lzf" w:date="2018-08-03T16:59:00Z">
        <w:r>
          <w:rPr>
            <w:rFonts w:hint="eastAsia"/>
            <w:sz w:val="22"/>
            <w:szCs w:val="22"/>
            <w:lang w:val="en-US" w:eastAsia="zh-CN"/>
          </w:rPr>
          <w:t>拒绝</w:t>
        </w:r>
      </w:ins>
      <w:ins w:id="27" w:author="lzf" w:date="2018-08-03T16:59:08Z">
        <w:r>
          <w:rPr>
            <w:rFonts w:hint="eastAsia"/>
            <w:sz w:val="22"/>
            <w:szCs w:val="22"/>
            <w:lang w:val="en-US" w:eastAsia="zh-CN"/>
          </w:rPr>
          <w:t>前述</w:t>
        </w:r>
      </w:ins>
      <w:ins w:id="28" w:author="lzf" w:date="2018-08-03T16:59:10Z">
        <w:r>
          <w:rPr>
            <w:rFonts w:hint="eastAsia"/>
            <w:sz w:val="22"/>
            <w:szCs w:val="22"/>
            <w:lang w:val="en-US" w:eastAsia="zh-CN"/>
          </w:rPr>
          <w:t>补救</w:t>
        </w:r>
      </w:ins>
      <w:ins w:id="29" w:author="lzf" w:date="2018-08-03T16:59:12Z">
        <w:r>
          <w:rPr>
            <w:rFonts w:hint="eastAsia"/>
            <w:sz w:val="22"/>
            <w:szCs w:val="22"/>
            <w:lang w:val="en-US" w:eastAsia="zh-CN"/>
          </w:rPr>
          <w:t>措施的，</w:t>
        </w:r>
      </w:ins>
      <w:ins w:id="30" w:author="lzf" w:date="2018-08-03T16:59:42Z">
        <w:r>
          <w:rPr>
            <w:rFonts w:hint="eastAsia"/>
            <w:sz w:val="22"/>
            <w:szCs w:val="22"/>
            <w:lang w:val="en-US" w:eastAsia="zh-CN"/>
          </w:rPr>
          <w:t>乙方</w:t>
        </w:r>
      </w:ins>
      <w:ins w:id="31" w:author="lzf" w:date="2018-08-03T16:59:48Z">
        <w:r>
          <w:rPr>
            <w:rFonts w:hint="eastAsia"/>
            <w:sz w:val="22"/>
            <w:szCs w:val="22"/>
            <w:lang w:val="en-US" w:eastAsia="zh-CN"/>
          </w:rPr>
          <w:t>应当</w:t>
        </w:r>
      </w:ins>
      <w:ins w:id="32" w:author="lzf" w:date="2018-08-03T16:59:50Z">
        <w:r>
          <w:rPr>
            <w:rFonts w:hint="eastAsia"/>
            <w:sz w:val="22"/>
            <w:szCs w:val="22"/>
            <w:lang w:val="en-US" w:eastAsia="zh-CN"/>
          </w:rPr>
          <w:t>全额</w:t>
        </w:r>
      </w:ins>
      <w:ins w:id="33" w:author="lzf" w:date="2018-08-03T16:59:53Z">
        <w:r>
          <w:rPr>
            <w:rFonts w:hint="eastAsia"/>
            <w:sz w:val="22"/>
            <w:szCs w:val="22"/>
            <w:lang w:val="en-US" w:eastAsia="zh-CN"/>
          </w:rPr>
          <w:t>退还</w:t>
        </w:r>
      </w:ins>
      <w:ins w:id="34" w:author="lzf" w:date="2018-08-03T16:59:55Z">
        <w:r>
          <w:rPr>
            <w:rFonts w:hint="eastAsia"/>
            <w:sz w:val="22"/>
            <w:szCs w:val="22"/>
            <w:lang w:val="en-US" w:eastAsia="zh-CN"/>
          </w:rPr>
          <w:t>甲方</w:t>
        </w:r>
      </w:ins>
      <w:ins w:id="35" w:author="lzf" w:date="2018-08-03T16:59:56Z">
        <w:r>
          <w:rPr>
            <w:rFonts w:hint="eastAsia"/>
            <w:sz w:val="22"/>
            <w:szCs w:val="22"/>
            <w:lang w:val="en-US" w:eastAsia="zh-CN"/>
          </w:rPr>
          <w:t>已</w:t>
        </w:r>
      </w:ins>
      <w:ins w:id="36" w:author="lzf" w:date="2018-08-03T16:59:57Z">
        <w:r>
          <w:rPr>
            <w:rFonts w:hint="eastAsia"/>
            <w:sz w:val="22"/>
            <w:szCs w:val="22"/>
            <w:lang w:val="en-US" w:eastAsia="zh-CN"/>
          </w:rPr>
          <w:t>支付的</w:t>
        </w:r>
      </w:ins>
      <w:ins w:id="37" w:author="lzf" w:date="2018-08-03T17:00:03Z">
        <w:r>
          <w:rPr>
            <w:rFonts w:hint="eastAsia"/>
            <w:sz w:val="22"/>
            <w:szCs w:val="22"/>
            <w:lang w:val="en-US" w:eastAsia="zh-CN"/>
          </w:rPr>
          <w:t>款项</w:t>
        </w:r>
      </w:ins>
      <w:ins w:id="38" w:author="lzf" w:date="2018-08-03T17:00:04Z">
        <w:r>
          <w:rPr>
            <w:rFonts w:hint="eastAsia"/>
            <w:sz w:val="22"/>
            <w:szCs w:val="22"/>
            <w:lang w:val="en-US" w:eastAsia="zh-CN"/>
          </w:rPr>
          <w:t>，</w:t>
        </w:r>
      </w:ins>
      <w:ins w:id="39" w:author="lzf" w:date="2018-08-03T17:00:06Z">
        <w:r>
          <w:rPr>
            <w:rFonts w:hint="eastAsia"/>
            <w:sz w:val="22"/>
            <w:szCs w:val="22"/>
            <w:lang w:val="en-US" w:eastAsia="zh-CN"/>
          </w:rPr>
          <w:t>并</w:t>
        </w:r>
      </w:ins>
      <w:ins w:id="40" w:author="lzf" w:date="2018-08-03T17:00:09Z">
        <w:r>
          <w:rPr>
            <w:rFonts w:hint="eastAsia"/>
            <w:sz w:val="22"/>
            <w:szCs w:val="22"/>
            <w:lang w:val="en-US" w:eastAsia="zh-CN"/>
          </w:rPr>
          <w:t>支付</w:t>
        </w:r>
      </w:ins>
      <w:ins w:id="41" w:author="lzf" w:date="2018-08-03T17:00:11Z">
        <w:r>
          <w:rPr>
            <w:rFonts w:hint="eastAsia"/>
            <w:sz w:val="22"/>
            <w:szCs w:val="22"/>
            <w:lang w:val="en-US" w:eastAsia="zh-CN"/>
          </w:rPr>
          <w:t>本</w:t>
        </w:r>
      </w:ins>
      <w:ins w:id="42" w:author="lzf" w:date="2018-08-03T17:00:12Z">
        <w:r>
          <w:rPr>
            <w:rFonts w:hint="eastAsia"/>
            <w:sz w:val="22"/>
            <w:szCs w:val="22"/>
            <w:lang w:val="en-US" w:eastAsia="zh-CN"/>
          </w:rPr>
          <w:t>合同</w:t>
        </w:r>
      </w:ins>
      <w:ins w:id="43" w:author="lzf" w:date="2018-08-03T17:00:29Z">
        <w:r>
          <w:rPr>
            <w:rFonts w:hint="eastAsia"/>
            <w:sz w:val="22"/>
            <w:szCs w:val="22"/>
            <w:lang w:val="en-US" w:eastAsia="zh-CN"/>
          </w:rPr>
          <w:t>总价的</w:t>
        </w:r>
      </w:ins>
      <w:ins w:id="44" w:author="lzf" w:date="2018-08-03T17:00:30Z">
        <w:r>
          <w:rPr>
            <w:rFonts w:hint="eastAsia"/>
            <w:sz w:val="22"/>
            <w:szCs w:val="22"/>
            <w:lang w:val="en-US" w:eastAsia="zh-CN"/>
          </w:rPr>
          <w:t>30%</w:t>
        </w:r>
      </w:ins>
      <w:ins w:id="45" w:author="lzf" w:date="2018-08-03T17:00:32Z">
        <w:r>
          <w:rPr>
            <w:rFonts w:hint="eastAsia"/>
            <w:sz w:val="22"/>
            <w:szCs w:val="22"/>
            <w:lang w:val="en-US" w:eastAsia="zh-CN"/>
          </w:rPr>
          <w:t>作为</w:t>
        </w:r>
      </w:ins>
      <w:ins w:id="46" w:author="lzf" w:date="2018-08-03T17:00:35Z">
        <w:r>
          <w:rPr>
            <w:rFonts w:hint="eastAsia"/>
            <w:sz w:val="22"/>
            <w:szCs w:val="22"/>
            <w:lang w:val="en-US" w:eastAsia="zh-CN"/>
          </w:rPr>
          <w:t>违约</w:t>
        </w:r>
      </w:ins>
      <w:ins w:id="47" w:author="lzf" w:date="2018-08-03T17:00:36Z">
        <w:r>
          <w:rPr>
            <w:rFonts w:hint="eastAsia"/>
            <w:sz w:val="22"/>
            <w:szCs w:val="22"/>
            <w:lang w:val="en-US" w:eastAsia="zh-CN"/>
          </w:rPr>
          <w:t>金</w:t>
        </w:r>
      </w:ins>
      <w:ins w:id="48" w:author="lzf" w:date="2018-08-03T17:00:39Z">
        <w:r>
          <w:rPr>
            <w:rFonts w:hint="eastAsia"/>
            <w:sz w:val="22"/>
            <w:szCs w:val="22"/>
            <w:lang w:val="en-US" w:eastAsia="zh-CN"/>
          </w:rPr>
          <w:t>。</w:t>
        </w:r>
      </w:ins>
      <w:r>
        <w:rPr>
          <w:rFonts w:hint="eastAsia"/>
          <w:sz w:val="22"/>
          <w:szCs w:val="22"/>
        </w:rPr>
        <w:t>如果乙方的行为给甲方造成其它直接经济损失的，乙方还应当负责向甲方全额赔偿。</w:t>
      </w:r>
    </w:p>
    <w:p>
      <w:pPr>
        <w:numPr>
          <w:ilvl w:val="0"/>
          <w:numId w:val="1"/>
        </w:numPr>
        <w:spacing w:line="360" w:lineRule="auto"/>
        <w:rPr>
          <w:sz w:val="22"/>
          <w:szCs w:val="22"/>
        </w:rPr>
      </w:pPr>
      <w:commentRangeStart w:id="0"/>
      <w:r>
        <w:rPr>
          <w:rFonts w:hint="eastAsia"/>
          <w:sz w:val="22"/>
          <w:szCs w:val="22"/>
        </w:rPr>
        <w:t>乙方发布广告后，应当及时向甲方提供</w:t>
      </w:r>
      <w:r>
        <w:rPr>
          <w:rFonts w:hint="eastAsia"/>
          <w:sz w:val="22"/>
          <w:szCs w:val="22"/>
          <w:rPrChange w:id="49" w:author="lzf" w:date="2018-08-03T11:51:18Z">
            <w:rPr>
              <w:rFonts w:hint="eastAsia"/>
            </w:rPr>
          </w:rPrChange>
        </w:rPr>
        <w:t>广告截屏</w:t>
      </w:r>
      <w:ins w:id="50" w:author="lzf" w:date="2018-08-03T17:04:45Z">
        <w:r>
          <w:rPr>
            <w:rFonts w:hint="eastAsia"/>
            <w:sz w:val="22"/>
            <w:szCs w:val="22"/>
            <w:lang w:eastAsia="zh-CN"/>
          </w:rPr>
          <w:t>、</w:t>
        </w:r>
      </w:ins>
      <w:ins w:id="51" w:author="lzf" w:date="2018-08-03T17:04:48Z">
        <w:r>
          <w:rPr>
            <w:rFonts w:hint="eastAsia"/>
            <w:sz w:val="22"/>
            <w:szCs w:val="22"/>
            <w:lang w:val="en-US" w:eastAsia="zh-CN"/>
          </w:rPr>
          <w:t>现场</w:t>
        </w:r>
      </w:ins>
      <w:ins w:id="52" w:author="lzf" w:date="2018-08-03T17:05:01Z">
        <w:r>
          <w:rPr>
            <w:rFonts w:hint="eastAsia"/>
            <w:sz w:val="22"/>
            <w:szCs w:val="22"/>
            <w:lang w:val="en-US" w:eastAsia="zh-CN"/>
          </w:rPr>
          <w:t>照片</w:t>
        </w:r>
      </w:ins>
      <w:ins w:id="53" w:author="lzf" w:date="2018-08-03T17:05:09Z">
        <w:r>
          <w:rPr>
            <w:rFonts w:hint="eastAsia"/>
            <w:sz w:val="22"/>
            <w:szCs w:val="22"/>
            <w:lang w:val="en-US" w:eastAsia="zh-CN"/>
          </w:rPr>
          <w:t>等</w:t>
        </w:r>
      </w:ins>
      <w:ins w:id="54" w:author="lzf" w:date="2018-08-03T17:05:13Z">
        <w:r>
          <w:rPr>
            <w:rFonts w:hint="eastAsia"/>
            <w:sz w:val="22"/>
            <w:szCs w:val="22"/>
            <w:lang w:val="en-US" w:eastAsia="zh-CN"/>
          </w:rPr>
          <w:t>广告</w:t>
        </w:r>
      </w:ins>
      <w:ins w:id="55" w:author="lzf" w:date="2018-08-03T17:05:15Z">
        <w:r>
          <w:rPr>
            <w:rFonts w:hint="eastAsia"/>
            <w:sz w:val="22"/>
            <w:szCs w:val="22"/>
            <w:lang w:val="en-US" w:eastAsia="zh-CN"/>
          </w:rPr>
          <w:t>投放</w:t>
        </w:r>
      </w:ins>
      <w:ins w:id="56" w:author="lzf" w:date="2018-08-03T17:05:17Z">
        <w:r>
          <w:rPr>
            <w:rFonts w:hint="eastAsia"/>
            <w:sz w:val="22"/>
            <w:szCs w:val="22"/>
            <w:lang w:val="en-US" w:eastAsia="zh-CN"/>
          </w:rPr>
          <w:t>效果</w:t>
        </w:r>
      </w:ins>
      <w:ins w:id="57" w:author="lzf" w:date="2018-08-03T17:05:18Z">
        <w:r>
          <w:rPr>
            <w:rFonts w:hint="eastAsia"/>
            <w:sz w:val="22"/>
            <w:szCs w:val="22"/>
            <w:lang w:val="en-US" w:eastAsia="zh-CN"/>
          </w:rPr>
          <w:t>凭证</w:t>
        </w:r>
      </w:ins>
      <w:r>
        <w:rPr>
          <w:rFonts w:hint="eastAsia"/>
          <w:sz w:val="22"/>
          <w:szCs w:val="22"/>
          <w:rPrChange w:id="58" w:author="lzf" w:date="2018-08-03T11:51:18Z">
            <w:rPr>
              <w:rFonts w:hint="eastAsia"/>
            </w:rPr>
          </w:rPrChange>
        </w:rPr>
        <w:t>和监测报告，以便甲方确认</w:t>
      </w:r>
      <w:r>
        <w:rPr>
          <w:rFonts w:hint="eastAsia"/>
          <w:sz w:val="22"/>
          <w:szCs w:val="22"/>
        </w:rPr>
        <w:t>。乙方保证监测数据的真实性与准确性。因非甲方原因监测不到点击效果的，乙方</w:t>
      </w:r>
      <w:ins w:id="59" w:author="lzf" w:date="2018-08-03T14:17:06Z">
        <w:r>
          <w:rPr>
            <w:rFonts w:hint="eastAsia"/>
            <w:sz w:val="22"/>
            <w:szCs w:val="22"/>
            <w:lang w:val="en-US" w:eastAsia="zh-CN"/>
          </w:rPr>
          <w:t>应</w:t>
        </w:r>
      </w:ins>
      <w:del w:id="60" w:author="lzf" w:date="2018-08-03T14:17:03Z">
        <w:r>
          <w:rPr>
            <w:rFonts w:hint="eastAsia"/>
            <w:sz w:val="22"/>
            <w:szCs w:val="22"/>
          </w:rPr>
          <w:delText>将</w:delText>
        </w:r>
      </w:del>
      <w:del w:id="61" w:author="lzf" w:date="2018-08-03T14:17:02Z">
        <w:r>
          <w:rPr>
            <w:rFonts w:hint="eastAsia"/>
            <w:sz w:val="22"/>
            <w:szCs w:val="22"/>
          </w:rPr>
          <w:delText>承担</w:delText>
        </w:r>
      </w:del>
      <w:del w:id="62" w:author="lzf" w:date="2018-08-03T14:16:56Z">
        <w:r>
          <w:rPr>
            <w:rFonts w:hint="eastAsia"/>
            <w:sz w:val="22"/>
            <w:szCs w:val="22"/>
          </w:rPr>
          <w:delText>调查</w:delText>
        </w:r>
      </w:del>
      <w:r>
        <w:rPr>
          <w:rFonts w:hint="eastAsia"/>
          <w:sz w:val="22"/>
          <w:szCs w:val="22"/>
        </w:rPr>
        <w:t>主导</w:t>
      </w:r>
      <w:ins w:id="63" w:author="lzf" w:date="2018-08-03T14:17:11Z">
        <w:r>
          <w:rPr>
            <w:rFonts w:hint="eastAsia"/>
            <w:sz w:val="22"/>
            <w:szCs w:val="22"/>
            <w:lang w:val="en-US" w:eastAsia="zh-CN"/>
          </w:rPr>
          <w:t>调查</w:t>
        </w:r>
      </w:ins>
      <w:ins w:id="64" w:author="lzf" w:date="2018-08-03T14:17:12Z">
        <w:r>
          <w:rPr>
            <w:rFonts w:hint="eastAsia"/>
            <w:sz w:val="22"/>
            <w:szCs w:val="22"/>
            <w:lang w:val="en-US" w:eastAsia="zh-CN"/>
          </w:rPr>
          <w:t>事故</w:t>
        </w:r>
      </w:ins>
      <w:ins w:id="65" w:author="lzf" w:date="2018-08-03T14:17:14Z">
        <w:r>
          <w:rPr>
            <w:rFonts w:hint="eastAsia"/>
            <w:sz w:val="22"/>
            <w:szCs w:val="22"/>
            <w:lang w:val="en-US" w:eastAsia="zh-CN"/>
          </w:rPr>
          <w:t>原因</w:t>
        </w:r>
      </w:ins>
      <w:del w:id="66" w:author="lzf" w:date="2018-08-03T14:17:09Z">
        <w:r>
          <w:rPr>
            <w:rFonts w:hint="eastAsia"/>
            <w:sz w:val="22"/>
            <w:szCs w:val="22"/>
          </w:rPr>
          <w:delText>方</w:delText>
        </w:r>
      </w:del>
      <w:r>
        <w:rPr>
          <w:rFonts w:hint="eastAsia"/>
          <w:sz w:val="22"/>
          <w:szCs w:val="22"/>
        </w:rPr>
        <w:t>，</w:t>
      </w:r>
      <w:ins w:id="67" w:author="lzf" w:date="2018-08-03T14:17:20Z">
        <w:r>
          <w:rPr>
            <w:rFonts w:hint="eastAsia"/>
            <w:sz w:val="22"/>
            <w:szCs w:val="22"/>
            <w:lang w:val="en-US" w:eastAsia="zh-CN"/>
          </w:rPr>
          <w:t>并</w:t>
        </w:r>
      </w:ins>
      <w:r>
        <w:rPr>
          <w:rFonts w:hint="eastAsia"/>
          <w:sz w:val="22"/>
          <w:szCs w:val="22"/>
        </w:rPr>
        <w:t>协调最终事故责任方的广告补偿，直到符合甲方要求。</w:t>
      </w:r>
      <w:commentRangeEnd w:id="0"/>
      <w:r>
        <w:commentReference w:id="0"/>
      </w:r>
    </w:p>
    <w:p>
      <w:pPr>
        <w:numPr>
          <w:ilvl w:val="0"/>
          <w:numId w:val="0"/>
        </w:numPr>
        <w:spacing w:line="360" w:lineRule="auto"/>
        <w:ind w:left="0" w:firstLine="0"/>
        <w:rPr>
          <w:rFonts w:hint="eastAsia"/>
          <w:sz w:val="22"/>
          <w:szCs w:val="22"/>
        </w:rPr>
      </w:pPr>
      <w:r>
        <w:rPr>
          <w:rFonts w:hint="eastAsia"/>
          <w:sz w:val="22"/>
          <w:szCs w:val="22"/>
          <w:lang w:val="en-US" w:eastAsia="zh-CN"/>
        </w:rPr>
        <w:t>10、</w:t>
      </w:r>
      <w:r>
        <w:rPr>
          <w:rFonts w:hint="eastAsia"/>
          <w:sz w:val="22"/>
          <w:szCs w:val="22"/>
        </w:rPr>
        <w:t>甲方应当于本合同项下每个自然月的广告发布完毕后的</w:t>
      </w:r>
      <w:r>
        <w:rPr>
          <w:rFonts w:hint="eastAsia"/>
          <w:sz w:val="22"/>
          <w:szCs w:val="22"/>
          <w:u w:val="single" w:color="auto"/>
          <w:lang w:val="en-US" w:eastAsia="zh-CN"/>
        </w:rPr>
        <w:t xml:space="preserve"> 15 </w:t>
      </w:r>
      <w:r>
        <w:rPr>
          <w:rFonts w:hint="eastAsia"/>
          <w:sz w:val="22"/>
          <w:szCs w:val="22"/>
        </w:rPr>
        <w:t>个工作日内，就当月所</w:t>
      </w:r>
    </w:p>
    <w:p>
      <w:pPr>
        <w:numPr>
          <w:ilvl w:val="0"/>
          <w:numId w:val="0"/>
        </w:numPr>
        <w:spacing w:line="360" w:lineRule="auto"/>
        <w:ind w:left="0" w:firstLine="0"/>
        <w:rPr>
          <w:sz w:val="22"/>
          <w:szCs w:val="22"/>
        </w:rPr>
      </w:pPr>
      <w:r>
        <w:rPr>
          <w:rFonts w:hint="eastAsia"/>
          <w:sz w:val="22"/>
          <w:szCs w:val="22"/>
          <w:lang w:val="en-US" w:eastAsia="zh-CN"/>
        </w:rPr>
        <w:t xml:space="preserve">    </w:t>
      </w:r>
      <w:r>
        <w:rPr>
          <w:rFonts w:hint="eastAsia"/>
          <w:sz w:val="22"/>
          <w:szCs w:val="22"/>
        </w:rPr>
        <w:t>发布广告提出书面形式的异议，未提出或者逾期提出的，视为广告成功发布。</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1</w:t>
      </w:r>
      <w:r>
        <w:rPr>
          <w:rFonts w:hint="eastAsia"/>
          <w:sz w:val="22"/>
          <w:szCs w:val="22"/>
        </w:rPr>
        <w:t>、</w:t>
      </w:r>
      <w:commentRangeStart w:id="1"/>
      <w:r>
        <w:rPr>
          <w:rFonts w:hint="eastAsia"/>
          <w:sz w:val="22"/>
          <w:szCs w:val="22"/>
        </w:rPr>
        <w:t>甲方理解并同意，媒体</w:t>
      </w:r>
      <w:r>
        <w:rPr>
          <w:rFonts w:hint="eastAsia"/>
          <w:sz w:val="22"/>
          <w:szCs w:val="22"/>
        </w:rPr>
        <w:t>将视情况定期对其网站进行系统维护、升级或改版；媒体进行系统维护、升级或改版时，需提前3个工作日通知甲方获得同意，并提供甲方认可的相同或同等重要的位置和时间安排补播。如媒体和乙方未提前通知甲方，因该等事由导致甲方广告无法正常发布的，甲方将追究乙方漏播、错播的违约责任</w:t>
      </w:r>
      <w:commentRangeEnd w:id="1"/>
      <w:r>
        <w:commentReference w:id="1"/>
      </w:r>
      <w:r>
        <w:rPr>
          <w:rFonts w:hint="eastAsia"/>
          <w:sz w:val="22"/>
          <w:szCs w:val="22"/>
        </w:rPr>
        <w:t>。</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2</w:t>
      </w:r>
      <w:r>
        <w:rPr>
          <w:rFonts w:hint="eastAsia"/>
          <w:sz w:val="22"/>
          <w:szCs w:val="22"/>
        </w:rPr>
        <w:t>、乙方的银行信息如下。甲方收到乙方等额</w:t>
      </w:r>
      <w:r>
        <w:rPr>
          <w:rFonts w:hint="eastAsia"/>
          <w:sz w:val="22"/>
          <w:szCs w:val="22"/>
          <w:lang w:eastAsia="zh-CN"/>
        </w:rPr>
        <w:t>的</w:t>
      </w:r>
      <w:ins w:id="68" w:author="lzf" w:date="2018-08-03T14:29:22Z">
        <w:r>
          <w:rPr>
            <w:rFonts w:hint="eastAsia"/>
            <w:sz w:val="22"/>
            <w:szCs w:val="22"/>
            <w:lang w:val="en-US" w:eastAsia="zh-CN"/>
          </w:rPr>
          <w:t>合法</w:t>
        </w:r>
      </w:ins>
      <w:ins w:id="69" w:author="lzf" w:date="2018-08-03T14:29:24Z">
        <w:r>
          <w:rPr>
            <w:rFonts w:hint="eastAsia"/>
            <w:sz w:val="22"/>
            <w:szCs w:val="22"/>
            <w:lang w:val="en-US" w:eastAsia="zh-CN"/>
          </w:rPr>
          <w:t>有效</w:t>
        </w:r>
      </w:ins>
      <w:r>
        <w:rPr>
          <w:rFonts w:hint="eastAsia"/>
          <w:sz w:val="22"/>
          <w:szCs w:val="22"/>
          <w:lang w:eastAsia="zh-CN"/>
        </w:rPr>
        <w:t>增值税专业</w:t>
      </w:r>
      <w:r>
        <w:rPr>
          <w:rFonts w:hint="eastAsia"/>
          <w:sz w:val="22"/>
          <w:szCs w:val="22"/>
        </w:rPr>
        <w:t>发票后如期支付广告款项。</w:t>
      </w:r>
      <w:ins w:id="70" w:author="lzf" w:date="2018-08-03T14:47:24Z">
        <w:r>
          <w:rPr>
            <w:rFonts w:hint="eastAsia"/>
            <w:sz w:val="22"/>
            <w:szCs w:val="22"/>
            <w:lang w:val="en-US" w:eastAsia="zh-CN"/>
          </w:rPr>
          <w:t>若因乙方迟延交付甲方前述发票的，甲方有权顺延支付</w:t>
        </w:r>
      </w:ins>
      <w:ins w:id="71" w:author="lzf" w:date="2018-08-03T14:47:28Z">
        <w:r>
          <w:rPr>
            <w:rFonts w:hint="eastAsia"/>
            <w:sz w:val="22"/>
            <w:szCs w:val="22"/>
            <w:lang w:val="en-US" w:eastAsia="zh-CN"/>
          </w:rPr>
          <w:t>广告</w:t>
        </w:r>
      </w:ins>
      <w:ins w:id="72" w:author="lzf" w:date="2018-08-03T14:47:24Z">
        <w:r>
          <w:rPr>
            <w:rFonts w:hint="eastAsia"/>
            <w:sz w:val="22"/>
            <w:szCs w:val="22"/>
            <w:lang w:val="en-US" w:eastAsia="zh-CN"/>
          </w:rPr>
          <w:t>款项。</w:t>
        </w:r>
      </w:ins>
    </w:p>
    <w:tbl>
      <w:tblPr>
        <w:tblStyle w:val="7"/>
        <w:tblpPr w:leftFromText="180" w:rightFromText="180" w:vertAnchor="text" w:horzAnchor="margin" w:tblpXSpec="center" w:tblpY="148"/>
        <w:tblW w:w="6991"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88"/>
        <w:gridCol w:w="570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49" w:hRule="atLeast"/>
        </w:trPr>
        <w:tc>
          <w:tcPr>
            <w:tcW w:w="1288" w:type="dxa"/>
            <w:vAlign w:val="center"/>
          </w:tcPr>
          <w:p>
            <w:pPr>
              <w:spacing w:line="360" w:lineRule="auto"/>
              <w:jc w:val="center"/>
              <w:rPr>
                <w:sz w:val="22"/>
                <w:szCs w:val="22"/>
              </w:rPr>
            </w:pPr>
            <w:r>
              <w:rPr>
                <w:rFonts w:hint="eastAsia"/>
                <w:sz w:val="22"/>
                <w:szCs w:val="22"/>
              </w:rPr>
              <w:t>乙方户名</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7" w:hRule="atLeast"/>
        </w:trPr>
        <w:tc>
          <w:tcPr>
            <w:tcW w:w="1288" w:type="dxa"/>
            <w:vAlign w:val="center"/>
          </w:tcPr>
          <w:p>
            <w:pPr>
              <w:spacing w:line="360" w:lineRule="auto"/>
              <w:jc w:val="center"/>
              <w:rPr>
                <w:sz w:val="22"/>
                <w:szCs w:val="22"/>
              </w:rPr>
            </w:pPr>
            <w:r>
              <w:rPr>
                <w:rFonts w:hint="eastAsia"/>
                <w:sz w:val="22"/>
                <w:szCs w:val="22"/>
              </w:rPr>
              <w:t>开户银行</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99" w:hRule="atLeast"/>
        </w:trPr>
        <w:tc>
          <w:tcPr>
            <w:tcW w:w="1288" w:type="dxa"/>
            <w:vAlign w:val="center"/>
          </w:tcPr>
          <w:p>
            <w:pPr>
              <w:spacing w:line="360" w:lineRule="auto"/>
              <w:jc w:val="center"/>
              <w:rPr>
                <w:sz w:val="22"/>
                <w:szCs w:val="22"/>
              </w:rPr>
            </w:pPr>
            <w:r>
              <w:rPr>
                <w:rFonts w:hint="eastAsia"/>
                <w:sz w:val="22"/>
                <w:szCs w:val="22"/>
              </w:rPr>
              <w:t>银行账号</w:t>
            </w:r>
          </w:p>
        </w:tc>
        <w:tc>
          <w:tcPr>
            <w:tcW w:w="5703" w:type="dxa"/>
            <w:vAlign w:val="center"/>
          </w:tcPr>
          <w:p>
            <w:pPr>
              <w:spacing w:line="360" w:lineRule="auto"/>
              <w:rPr>
                <w:sz w:val="22"/>
                <w:szCs w:val="22"/>
              </w:rPr>
            </w:pPr>
          </w:p>
        </w:tc>
      </w:tr>
    </w:tbl>
    <w:p>
      <w:pPr>
        <w:spacing w:line="360" w:lineRule="auto"/>
        <w:rPr>
          <w:sz w:val="22"/>
          <w:szCs w:val="22"/>
        </w:rPr>
      </w:pPr>
    </w:p>
    <w:p>
      <w:pPr>
        <w:spacing w:line="360" w:lineRule="auto"/>
        <w:rPr>
          <w:sz w:val="22"/>
          <w:szCs w:val="22"/>
        </w:rPr>
      </w:pPr>
    </w:p>
    <w:p>
      <w:pPr>
        <w:spacing w:line="360" w:lineRule="auto"/>
        <w:rPr>
          <w:del w:id="73" w:author="lzf" w:date="2018-08-03T14:53:24Z"/>
          <w:sz w:val="22"/>
          <w:szCs w:val="22"/>
        </w:rPr>
      </w:pPr>
    </w:p>
    <w:p>
      <w:pPr>
        <w:spacing w:line="360" w:lineRule="auto"/>
        <w:ind w:left="0" w:leftChars="0" w:firstLine="0" w:firstLineChars="0"/>
        <w:rPr>
          <w:ins w:id="75" w:author="lzf" w:date="2018-08-03T14:50:47Z"/>
          <w:rFonts w:hint="eastAsia"/>
          <w:sz w:val="22"/>
          <w:szCs w:val="22"/>
          <w:lang w:val="zh-TW" w:eastAsia="zh-TW"/>
        </w:rPr>
        <w:pPrChange w:id="74" w:author="lzf" w:date="2018-08-03T14:53:23Z">
          <w:pPr>
            <w:spacing w:line="360" w:lineRule="auto"/>
          </w:pPr>
        </w:pPrChange>
      </w:pPr>
    </w:p>
    <w:p>
      <w:pPr>
        <w:spacing w:line="360" w:lineRule="auto"/>
        <w:ind w:left="437" w:leftChars="208" w:firstLine="0" w:firstLineChars="0"/>
        <w:rPr>
          <w:ins w:id="77" w:author="lzf" w:date="2018-08-03T14:53:30Z"/>
          <w:rFonts w:hint="eastAsia"/>
          <w:sz w:val="22"/>
          <w:szCs w:val="22"/>
          <w:lang w:val="zh-TW" w:eastAsia="zh-TW"/>
        </w:rPr>
        <w:pPrChange w:id="76" w:author="lzf" w:date="2018-08-03T14:51:35Z">
          <w:pPr>
            <w:spacing w:line="360" w:lineRule="auto"/>
          </w:pPr>
        </w:pPrChange>
      </w:pPr>
    </w:p>
    <w:p>
      <w:pPr>
        <w:spacing w:line="360" w:lineRule="auto"/>
        <w:ind w:left="437" w:leftChars="208" w:firstLine="0" w:firstLineChars="0"/>
        <w:rPr>
          <w:sz w:val="22"/>
          <w:szCs w:val="22"/>
        </w:rPr>
        <w:pPrChange w:id="78" w:author="lzf" w:date="2018-08-03T14:51:35Z">
          <w:pPr>
            <w:spacing w:line="360" w:lineRule="auto"/>
          </w:pPr>
        </w:pPrChange>
      </w:pPr>
      <w:ins w:id="79" w:author="lzf" w:date="2018-08-03T14:50:09Z">
        <w:r>
          <w:rPr>
            <w:rFonts w:hint="eastAsia"/>
            <w:sz w:val="22"/>
            <w:szCs w:val="22"/>
            <w:lang w:val="zh-TW" w:eastAsia="zh-TW"/>
          </w:rPr>
          <w:t>乙方应保证上述信息准确无误，如发生错误、变更或其他不可用的情形时，乙方应立即书面通知甲方，否则，由此造成的损失由乙方自行承担。</w:t>
        </w:r>
      </w:ins>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3</w:t>
      </w:r>
      <w:r>
        <w:rPr>
          <w:rFonts w:hint="eastAsia"/>
          <w:sz w:val="22"/>
          <w:szCs w:val="22"/>
        </w:rPr>
        <w:t>、双方有义务对合作中获悉的对方一切不公开信息、资料等，进行严格保密，未经对方事先书面许可，不得向任何第三方泄漏。</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4</w:t>
      </w:r>
      <w:r>
        <w:rPr>
          <w:rFonts w:hint="eastAsia"/>
          <w:sz w:val="22"/>
          <w:szCs w:val="22"/>
        </w:rPr>
        <w:t>、双方在合作过程中产生争议的，应当友好协商解决；协商不成的，任何一方有权向</w:t>
      </w:r>
      <w:r>
        <w:rPr>
          <w:rFonts w:hint="eastAsia"/>
          <w:sz w:val="22"/>
          <w:szCs w:val="22"/>
          <w:lang w:eastAsia="zh-CN"/>
        </w:rPr>
        <w:t>甲方</w:t>
      </w:r>
      <w:r>
        <w:rPr>
          <w:rFonts w:hint="eastAsia"/>
          <w:sz w:val="22"/>
          <w:szCs w:val="22"/>
        </w:rPr>
        <w:t>所在</w:t>
      </w:r>
      <w:r>
        <w:rPr>
          <w:rFonts w:hint="eastAsia"/>
          <w:sz w:val="22"/>
          <w:szCs w:val="22"/>
          <w:lang w:eastAsia="zh-CN"/>
        </w:rPr>
        <w:t>地</w:t>
      </w:r>
      <w:r>
        <w:rPr>
          <w:rFonts w:hint="eastAsia"/>
          <w:sz w:val="22"/>
          <w:szCs w:val="22"/>
        </w:rPr>
        <w:t>的人民法院提起诉讼。</w:t>
      </w:r>
    </w:p>
    <w:p>
      <w:pPr>
        <w:spacing w:line="360" w:lineRule="auto"/>
        <w:rPr>
          <w:rFonts w:hint="eastAsia"/>
          <w:sz w:val="22"/>
          <w:szCs w:val="22"/>
        </w:rPr>
      </w:pPr>
      <w:r>
        <w:rPr>
          <w:rFonts w:hint="eastAsia"/>
          <w:sz w:val="22"/>
          <w:szCs w:val="22"/>
        </w:rPr>
        <w:t>1</w:t>
      </w:r>
      <w:r>
        <w:rPr>
          <w:rFonts w:hint="eastAsia"/>
          <w:sz w:val="22"/>
          <w:szCs w:val="22"/>
          <w:lang w:val="en-US" w:eastAsia="zh-CN"/>
        </w:rPr>
        <w:t>5</w:t>
      </w:r>
      <w:r>
        <w:rPr>
          <w:rFonts w:hint="eastAsia"/>
          <w:sz w:val="22"/>
          <w:szCs w:val="22"/>
        </w:rPr>
        <w:t>、本合同自双方签字、盖章之日起生效，合同文本一式肆份，甲方执贰份，乙方执贰</w:t>
      </w:r>
    </w:p>
    <w:p>
      <w:pPr>
        <w:spacing w:line="360" w:lineRule="auto"/>
        <w:ind w:firstLine="440" w:firstLineChars="200"/>
        <w:rPr>
          <w:rFonts w:hint="eastAsia"/>
          <w:sz w:val="22"/>
          <w:szCs w:val="22"/>
        </w:rPr>
      </w:pPr>
      <w:r>
        <w:rPr>
          <w:rFonts w:hint="eastAsia"/>
          <w:sz w:val="22"/>
          <w:szCs w:val="22"/>
        </w:rPr>
        <w:t>份。双方确认的“广告购买发布执行单”作为本合同的附件，与本合同具有同等法</w:t>
      </w:r>
    </w:p>
    <w:p>
      <w:pPr>
        <w:spacing w:line="360" w:lineRule="auto"/>
        <w:ind w:firstLine="440" w:firstLineChars="200"/>
        <w:rPr>
          <w:ins w:id="80" w:author="lzf" w:date="2018-08-03T15:25:55Z"/>
          <w:rFonts w:hint="eastAsia"/>
          <w:sz w:val="22"/>
          <w:szCs w:val="22"/>
        </w:rPr>
      </w:pPr>
      <w:r>
        <w:rPr>
          <w:rFonts w:hint="eastAsia"/>
          <w:sz w:val="22"/>
          <w:szCs w:val="22"/>
        </w:rPr>
        <w:t>律效力。</w:t>
      </w:r>
    </w:p>
    <w:p>
      <w:pPr>
        <w:spacing w:line="360" w:lineRule="auto"/>
        <w:ind w:firstLine="440" w:firstLineChars="200"/>
        <w:rPr>
          <w:ins w:id="81" w:author="lzf" w:date="2018-08-03T15:25:56Z"/>
          <w:rFonts w:hint="eastAsia"/>
          <w:sz w:val="22"/>
          <w:szCs w:val="22"/>
        </w:rPr>
      </w:pPr>
    </w:p>
    <w:p>
      <w:pPr>
        <w:spacing w:line="360" w:lineRule="auto"/>
        <w:ind w:firstLine="440" w:firstLineChars="200"/>
        <w:rPr>
          <w:ins w:id="82" w:author="lzf" w:date="2018-08-03T15:29:32Z"/>
          <w:rFonts w:hint="eastAsia"/>
          <w:sz w:val="22"/>
          <w:szCs w:val="22"/>
          <w:lang w:val="en-US" w:eastAsia="zh-CN"/>
        </w:rPr>
      </w:pPr>
      <w:ins w:id="83" w:author="lzf" w:date="2018-08-03T15:25:58Z">
        <w:r>
          <w:rPr>
            <w:rFonts w:hint="eastAsia"/>
            <w:sz w:val="22"/>
            <w:szCs w:val="22"/>
            <w:lang w:val="en-US" w:eastAsia="zh-CN"/>
          </w:rPr>
          <w:t>附件</w:t>
        </w:r>
      </w:ins>
      <w:ins w:id="84" w:author="lzf" w:date="2018-08-03T15:25:59Z">
        <w:r>
          <w:rPr>
            <w:rFonts w:hint="eastAsia"/>
            <w:sz w:val="22"/>
            <w:szCs w:val="22"/>
            <w:lang w:val="en-US" w:eastAsia="zh-CN"/>
          </w:rPr>
          <w:t>一：</w:t>
        </w:r>
      </w:ins>
      <w:ins w:id="85" w:author="lzf" w:date="2018-08-03T15:26:01Z">
        <w:r>
          <w:rPr>
            <w:rFonts w:hint="eastAsia"/>
            <w:sz w:val="22"/>
            <w:szCs w:val="22"/>
            <w:lang w:val="en-US" w:eastAsia="zh-CN"/>
          </w:rPr>
          <w:t>广告</w:t>
        </w:r>
      </w:ins>
      <w:ins w:id="86" w:author="lzf" w:date="2018-08-03T15:26:02Z">
        <w:r>
          <w:rPr>
            <w:rFonts w:hint="eastAsia"/>
            <w:sz w:val="22"/>
            <w:szCs w:val="22"/>
            <w:lang w:val="en-US" w:eastAsia="zh-CN"/>
          </w:rPr>
          <w:t>购买</w:t>
        </w:r>
      </w:ins>
      <w:ins w:id="87" w:author="lzf" w:date="2018-08-03T15:26:03Z">
        <w:r>
          <w:rPr>
            <w:rFonts w:hint="eastAsia"/>
            <w:sz w:val="22"/>
            <w:szCs w:val="22"/>
            <w:lang w:val="en-US" w:eastAsia="zh-CN"/>
          </w:rPr>
          <w:t>发布</w:t>
        </w:r>
      </w:ins>
      <w:ins w:id="88" w:author="lzf" w:date="2018-08-03T15:26:05Z">
        <w:r>
          <w:rPr>
            <w:rFonts w:hint="eastAsia"/>
            <w:sz w:val="22"/>
            <w:szCs w:val="22"/>
            <w:lang w:val="en-US" w:eastAsia="zh-CN"/>
          </w:rPr>
          <w:t>执行</w:t>
        </w:r>
      </w:ins>
      <w:ins w:id="89" w:author="lzf" w:date="2018-08-03T15:26:06Z">
        <w:r>
          <w:rPr>
            <w:rFonts w:hint="eastAsia"/>
            <w:sz w:val="22"/>
            <w:szCs w:val="22"/>
            <w:lang w:val="en-US" w:eastAsia="zh-CN"/>
          </w:rPr>
          <w:t>单</w:t>
        </w:r>
      </w:ins>
    </w:p>
    <w:p>
      <w:pPr>
        <w:spacing w:line="360" w:lineRule="auto"/>
        <w:ind w:firstLine="0" w:firstLineChars="0"/>
        <w:rPr>
          <w:rFonts w:hint="eastAsia"/>
          <w:sz w:val="22"/>
          <w:szCs w:val="22"/>
          <w:lang w:val="en-US" w:eastAsia="zh-CN"/>
        </w:rPr>
        <w:pPrChange w:id="90" w:author="lzf" w:date="2018-08-03T15:29:37Z">
          <w:pPr>
            <w:spacing w:line="360" w:lineRule="auto"/>
            <w:ind w:firstLine="440" w:firstLineChars="200"/>
          </w:pPr>
        </w:pPrChange>
      </w:pPr>
      <w:ins w:id="91" w:author="lzf" w:date="2018-08-03T15:29:40Z">
        <w:r>
          <w:rPr>
            <w:rFonts w:hint="eastAsia"/>
            <w:sz w:val="22"/>
            <w:szCs w:val="22"/>
            <w:lang w:val="en-US" w:eastAsia="zh-CN"/>
          </w:rPr>
          <w:t xml:space="preserve">  </w:t>
        </w:r>
      </w:ins>
      <w:ins w:id="92" w:author="lzf" w:date="2018-08-03T15:29:41Z">
        <w:r>
          <w:rPr>
            <w:rFonts w:hint="eastAsia"/>
            <w:sz w:val="22"/>
            <w:szCs w:val="22"/>
            <w:lang w:val="en-US" w:eastAsia="zh-CN"/>
          </w:rPr>
          <w:t xml:space="preserve"> </w:t>
        </w:r>
      </w:ins>
      <w:ins w:id="93" w:author="lzf" w:date="2018-08-03T15:29:48Z">
        <w:r>
          <w:rPr>
            <w:rFonts w:hint="eastAsia"/>
            <w:sz w:val="22"/>
            <w:szCs w:val="22"/>
            <w:lang w:val="en-US" w:eastAsia="zh-CN"/>
          </w:rPr>
          <w:t>（</w:t>
        </w:r>
      </w:ins>
      <w:ins w:id="94" w:author="lzf" w:date="2018-08-03T15:29:52Z">
        <w:r>
          <w:rPr>
            <w:rFonts w:hint="eastAsia"/>
            <w:sz w:val="22"/>
            <w:szCs w:val="22"/>
            <w:lang w:val="en-US" w:eastAsia="zh-CN"/>
          </w:rPr>
          <w:t>以下</w:t>
        </w:r>
      </w:ins>
      <w:ins w:id="95" w:author="lzf" w:date="2018-08-03T15:29:53Z">
        <w:r>
          <w:rPr>
            <w:rFonts w:hint="eastAsia"/>
            <w:sz w:val="22"/>
            <w:szCs w:val="22"/>
            <w:lang w:val="en-US" w:eastAsia="zh-CN"/>
          </w:rPr>
          <w:t>无</w:t>
        </w:r>
      </w:ins>
      <w:ins w:id="96" w:author="lzf" w:date="2018-08-03T15:29:54Z">
        <w:r>
          <w:rPr>
            <w:rFonts w:hint="eastAsia"/>
            <w:sz w:val="22"/>
            <w:szCs w:val="22"/>
            <w:lang w:val="en-US" w:eastAsia="zh-CN"/>
          </w:rPr>
          <w:t>正文</w:t>
        </w:r>
      </w:ins>
      <w:ins w:id="97" w:author="lzf" w:date="2018-08-03T15:29:55Z">
        <w:r>
          <w:rPr>
            <w:rFonts w:hint="eastAsia"/>
            <w:sz w:val="22"/>
            <w:szCs w:val="22"/>
            <w:lang w:val="en-US" w:eastAsia="zh-CN"/>
          </w:rPr>
          <w:t>）</w:t>
        </w:r>
      </w:ins>
    </w:p>
    <w:p>
      <w:pPr>
        <w:spacing w:line="360" w:lineRule="auto"/>
        <w:ind w:firstLine="440" w:firstLineChars="200"/>
        <w:rPr>
          <w:ins w:id="98" w:author="lzf" w:date="2018-08-03T17:13:26Z"/>
          <w:rFonts w:hint="eastAsia"/>
          <w:sz w:val="22"/>
          <w:szCs w:val="22"/>
          <w:lang w:eastAsia="zh-CN"/>
        </w:rPr>
      </w:pPr>
    </w:p>
    <w:p>
      <w:pPr>
        <w:spacing w:line="360" w:lineRule="auto"/>
        <w:ind w:firstLine="440" w:firstLineChars="200"/>
        <w:rPr>
          <w:ins w:id="99" w:author="lzf" w:date="2018-08-03T17:13:28Z"/>
          <w:rFonts w:hint="eastAsia"/>
          <w:sz w:val="22"/>
          <w:szCs w:val="22"/>
          <w:lang w:eastAsia="zh-CN"/>
        </w:rPr>
      </w:pPr>
    </w:p>
    <w:p>
      <w:pPr>
        <w:spacing w:line="360" w:lineRule="auto"/>
        <w:ind w:firstLine="440" w:firstLineChars="200"/>
        <w:rPr>
          <w:ins w:id="100" w:author="lzf" w:date="2018-08-03T17:13:29Z"/>
          <w:rFonts w:hint="eastAsia"/>
          <w:sz w:val="22"/>
          <w:szCs w:val="22"/>
          <w:lang w:eastAsia="zh-CN"/>
        </w:rPr>
      </w:pPr>
    </w:p>
    <w:p>
      <w:pPr>
        <w:spacing w:line="360" w:lineRule="auto"/>
        <w:ind w:firstLine="440" w:firstLineChars="200"/>
        <w:rPr>
          <w:ins w:id="101" w:author="lzf" w:date="2018-08-03T17:13:29Z"/>
          <w:rFonts w:hint="eastAsia"/>
          <w:sz w:val="22"/>
          <w:szCs w:val="22"/>
          <w:lang w:eastAsia="zh-CN"/>
        </w:rPr>
      </w:pPr>
    </w:p>
    <w:p>
      <w:pPr>
        <w:spacing w:line="360" w:lineRule="auto"/>
        <w:ind w:firstLine="440" w:firstLineChars="200"/>
        <w:rPr>
          <w:ins w:id="102" w:author="lzf" w:date="2018-08-03T17:13:42Z"/>
          <w:rFonts w:hint="eastAsia" w:eastAsia="宋体"/>
          <w:sz w:val="22"/>
          <w:szCs w:val="22"/>
          <w:lang w:eastAsia="zh-CN"/>
        </w:rPr>
      </w:pPr>
      <w:ins w:id="103" w:author="lzf" w:date="2018-08-03T17:13:42Z">
        <w:r>
          <w:rPr>
            <w:rFonts w:hint="eastAsia"/>
            <w:sz w:val="22"/>
            <w:szCs w:val="22"/>
            <w:lang w:eastAsia="zh-CN"/>
          </w:rPr>
          <w:t>（</w:t>
        </w:r>
      </w:ins>
      <w:ins w:id="104" w:author="lzf" w:date="2018-08-03T17:13:53Z">
        <w:r>
          <w:rPr>
            <w:rFonts w:hint="eastAsia"/>
            <w:sz w:val="22"/>
            <w:szCs w:val="22"/>
            <w:lang w:val="en-US" w:eastAsia="zh-CN"/>
          </w:rPr>
          <w:t>本页</w:t>
        </w:r>
      </w:ins>
      <w:ins w:id="105" w:author="lzf" w:date="2018-08-03T17:13:55Z">
        <w:r>
          <w:rPr>
            <w:rFonts w:hint="eastAsia"/>
            <w:sz w:val="22"/>
            <w:szCs w:val="22"/>
            <w:lang w:val="en-US" w:eastAsia="zh-CN"/>
          </w:rPr>
          <w:t>为</w:t>
        </w:r>
      </w:ins>
      <w:ins w:id="106" w:author="lzf" w:date="2018-08-03T17:13:42Z">
        <w:r>
          <w:rPr>
            <w:rFonts w:hint="eastAsia"/>
            <w:sz w:val="22"/>
            <w:szCs w:val="22"/>
            <w:lang w:val="en-US" w:eastAsia="zh-CN"/>
          </w:rPr>
          <w:t>本合同的签署页，</w:t>
        </w:r>
      </w:ins>
      <w:ins w:id="107" w:author="lzf" w:date="2018-08-03T17:13:42Z">
        <w:r>
          <w:rPr>
            <w:rFonts w:hint="eastAsia"/>
            <w:sz w:val="22"/>
            <w:szCs w:val="22"/>
            <w:lang w:eastAsia="zh-CN"/>
          </w:rPr>
          <w:t>无正文）</w:t>
        </w:r>
      </w:ins>
    </w:p>
    <w:tbl>
      <w:tblPr>
        <w:tblStyle w:val="7"/>
        <w:tblpPr w:leftFromText="180" w:rightFromText="180" w:vertAnchor="page" w:horzAnchor="page" w:tblpX="1814" w:tblpY="3855"/>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0"/>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b/>
                <w:szCs w:val="21"/>
              </w:rPr>
            </w:pPr>
          </w:p>
          <w:p>
            <w:pPr>
              <w:spacing w:line="360" w:lineRule="auto"/>
              <w:rPr>
                <w:rFonts w:ascii="宋体" w:hAnsi="宋体"/>
                <w:b/>
                <w:szCs w:val="21"/>
              </w:rPr>
            </w:pPr>
            <w:r>
              <w:rPr>
                <w:rFonts w:hint="eastAsia" w:ascii="宋体" w:hAnsi="宋体"/>
                <w:b/>
                <w:szCs w:val="21"/>
              </w:rPr>
              <w:t>甲方：广州多益网络</w:t>
            </w:r>
            <w:r>
              <w:rPr>
                <w:rFonts w:hint="eastAsia" w:ascii="宋体" w:hAnsi="宋体"/>
                <w:b/>
                <w:szCs w:val="21"/>
                <w:lang w:eastAsia="zh-CN"/>
              </w:rPr>
              <w:t>股份</w:t>
            </w:r>
            <w:r>
              <w:rPr>
                <w:rFonts w:hint="eastAsia" w:ascii="宋体" w:hAnsi="宋体"/>
                <w:b/>
                <w:szCs w:val="21"/>
              </w:rPr>
              <w:t>有限公司</w:t>
            </w:r>
          </w:p>
        </w:tc>
        <w:tc>
          <w:tcPr>
            <w:tcW w:w="4187" w:type="dxa"/>
            <w:vAlign w:val="center"/>
          </w:tcPr>
          <w:p>
            <w:pPr>
              <w:spacing w:line="360" w:lineRule="auto"/>
              <w:ind w:left="200"/>
              <w:rPr>
                <w:rFonts w:ascii="宋体" w:hAnsi="宋体"/>
                <w:b/>
                <w:szCs w:val="21"/>
              </w:rPr>
            </w:pPr>
          </w:p>
          <w:p>
            <w:pPr>
              <w:rPr>
                <w:rFonts w:ascii="宋体" w:hAnsi="宋体"/>
                <w:b/>
              </w:rPr>
            </w:pPr>
            <w:r>
              <w:rPr>
                <w:rFonts w:hint="eastAsia" w:ascii="宋体" w:hAnsi="宋体"/>
                <w:b/>
                <w:szCs w:val="21"/>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授权代表：____________________</w:t>
            </w:r>
          </w:p>
        </w:tc>
        <w:tc>
          <w:tcPr>
            <w:tcW w:w="4187" w:type="dxa"/>
            <w:vAlign w:val="center"/>
          </w:tcPr>
          <w:p>
            <w:pPr>
              <w:spacing w:line="360" w:lineRule="auto"/>
              <w:ind w:left="200"/>
              <w:rPr>
                <w:rFonts w:ascii="宋体" w:hAnsi="宋体"/>
                <w:szCs w:val="21"/>
              </w:rPr>
            </w:pPr>
          </w:p>
          <w:p>
            <w:pPr>
              <w:spacing w:line="360" w:lineRule="auto"/>
              <w:ind w:left="200"/>
              <w:rPr>
                <w:rFonts w:ascii="宋体" w:hAnsi="宋体"/>
                <w:szCs w:val="21"/>
              </w:rPr>
            </w:pPr>
            <w:r>
              <w:rPr>
                <w:rFonts w:hint="eastAsia" w:ascii="宋体" w:hAnsi="宋体"/>
                <w:szCs w:val="21"/>
              </w:rPr>
              <w:t>授权代表：_______________________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5" w:hRule="atLeast"/>
        </w:trPr>
        <w:tc>
          <w:tcPr>
            <w:tcW w:w="4040" w:type="dxa"/>
            <w:vAlign w:val="center"/>
          </w:tcPr>
          <w:p>
            <w:pPr>
              <w:spacing w:line="360" w:lineRule="auto"/>
              <w:rPr>
                <w:rFonts w:ascii="宋体" w:hAnsi="宋体"/>
                <w:szCs w:val="21"/>
              </w:rPr>
            </w:pPr>
            <w:r>
              <w:rPr>
                <w:rFonts w:hint="eastAsia" w:ascii="宋体" w:hAnsi="宋体"/>
                <w:szCs w:val="21"/>
              </w:rPr>
              <w:t xml:space="preserve">日期：     </w:t>
            </w:r>
            <w:r>
              <w:rPr>
                <w:rFonts w:ascii="宋体" w:hAnsi="宋体"/>
                <w:szCs w:val="21"/>
              </w:rPr>
              <w:t>年</w:t>
            </w:r>
            <w:r>
              <w:rPr>
                <w:rFonts w:hint="eastAsia" w:ascii="宋体" w:hAnsi="宋体"/>
                <w:szCs w:val="21"/>
              </w:rPr>
              <w:t xml:space="preserve">     </w:t>
            </w:r>
            <w:r>
              <w:rPr>
                <w:rFonts w:ascii="宋体" w:hAnsi="宋体"/>
                <w:szCs w:val="21"/>
              </w:rPr>
              <w:t>月</w:t>
            </w:r>
            <w:r>
              <w:rPr>
                <w:rFonts w:hint="eastAsia" w:ascii="宋体" w:hAnsi="宋体"/>
                <w:szCs w:val="21"/>
              </w:rPr>
              <w:t xml:space="preserve">     </w:t>
            </w:r>
            <w:r>
              <w:rPr>
                <w:rFonts w:ascii="宋体" w:hAnsi="宋体"/>
                <w:szCs w:val="21"/>
              </w:rPr>
              <w:t>日</w:t>
            </w:r>
          </w:p>
        </w:tc>
        <w:tc>
          <w:tcPr>
            <w:tcW w:w="4187" w:type="dxa"/>
            <w:vAlign w:val="center"/>
          </w:tcPr>
          <w:p>
            <w:pPr>
              <w:spacing w:line="360" w:lineRule="auto"/>
              <w:ind w:left="200"/>
              <w:rPr>
                <w:rFonts w:ascii="宋体" w:hAnsi="宋体"/>
                <w:szCs w:val="21"/>
              </w:rPr>
            </w:pPr>
            <w:r>
              <w:rPr>
                <w:rFonts w:hint="eastAsia" w:ascii="宋体" w:hAnsi="宋体"/>
                <w:szCs w:val="21"/>
              </w:rPr>
              <w:t xml:space="preserve">日期：     </w:t>
            </w:r>
            <w:r>
              <w:rPr>
                <w:rFonts w:ascii="宋体" w:hAnsi="宋体"/>
                <w:szCs w:val="21"/>
              </w:rPr>
              <w:t>年</w:t>
            </w:r>
            <w:r>
              <w:rPr>
                <w:rFonts w:hint="eastAsia" w:ascii="宋体" w:hAnsi="宋体"/>
                <w:szCs w:val="21"/>
              </w:rPr>
              <w:t xml:space="preserve">     </w:t>
            </w:r>
            <w:r>
              <w:rPr>
                <w:rFonts w:ascii="宋体" w:hAnsi="宋体"/>
                <w:szCs w:val="21"/>
              </w:rPr>
              <w:t>月</w:t>
            </w:r>
            <w:r>
              <w:rPr>
                <w:rFonts w:hint="eastAsia" w:ascii="宋体" w:hAnsi="宋体"/>
                <w:szCs w:val="21"/>
              </w:rPr>
              <w:t xml:space="preserve">     </w:t>
            </w:r>
            <w:r>
              <w:rPr>
                <w:rFonts w:ascii="宋体" w:hAnsi="宋体"/>
                <w:szCs w:val="21"/>
              </w:rPr>
              <w:t>日</w:t>
            </w:r>
          </w:p>
        </w:tc>
      </w:tr>
    </w:tbl>
    <w:p>
      <w:pPr>
        <w:spacing w:line="360" w:lineRule="auto"/>
        <w:ind w:firstLine="440" w:firstLineChars="200"/>
        <w:rPr>
          <w:ins w:id="108" w:author="lzf" w:date="2018-08-03T17:13:30Z"/>
          <w:rFonts w:hint="eastAsia"/>
          <w:sz w:val="22"/>
          <w:szCs w:val="22"/>
          <w:lang w:eastAsia="zh-CN"/>
        </w:rPr>
      </w:pPr>
    </w:p>
    <w:p>
      <w:pPr>
        <w:spacing w:line="360" w:lineRule="auto"/>
        <w:ind w:firstLine="440" w:firstLineChars="200"/>
        <w:rPr>
          <w:ins w:id="109" w:author="lzf" w:date="2018-08-03T15:27:09Z"/>
          <w:rFonts w:hint="eastAsia"/>
          <w:sz w:val="22"/>
          <w:szCs w:val="22"/>
          <w:lang w:eastAsia="zh-CN"/>
        </w:rPr>
      </w:pPr>
      <w:bookmarkStart w:id="0" w:name="_GoBack"/>
      <w:bookmarkEnd w:id="0"/>
    </w:p>
    <w:p>
      <w:pPr>
        <w:spacing w:line="360" w:lineRule="auto"/>
        <w:ind w:firstLine="440" w:firstLineChars="200"/>
        <w:rPr>
          <w:ins w:id="110" w:author="lzf" w:date="2018-08-03T15:27:14Z"/>
          <w:rFonts w:hint="eastAsia"/>
          <w:sz w:val="22"/>
          <w:szCs w:val="22"/>
          <w:lang w:eastAsia="zh-CN"/>
        </w:rPr>
      </w:pPr>
    </w:p>
    <w:p>
      <w:pPr>
        <w:spacing w:line="360" w:lineRule="auto"/>
        <w:ind w:firstLine="0" w:firstLineChars="0"/>
        <w:rPr>
          <w:ins w:id="111" w:author="lzf" w:date="2018-08-03T15:27:15Z"/>
          <w:rFonts w:hint="eastAsia"/>
          <w:sz w:val="22"/>
          <w:szCs w:val="22"/>
          <w:lang w:eastAsia="zh-CN"/>
        </w:rPr>
      </w:pPr>
    </w:p>
    <w:p>
      <w:pPr>
        <w:spacing w:line="360" w:lineRule="auto"/>
        <w:rPr>
          <w:sz w:val="22"/>
          <w:szCs w:val="22"/>
        </w:rPr>
      </w:pPr>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zf" w:date="2018-08-03T11:56:57Z" w:initials="lzf">
    <w:p w14:paraId="7ABD236A">
      <w:pPr>
        <w:pStyle w:val="2"/>
        <w:rPr>
          <w:rFonts w:hint="eastAsia" w:eastAsia="宋体"/>
          <w:lang w:val="en-US" w:eastAsia="zh-CN"/>
        </w:rPr>
      </w:pPr>
      <w:r>
        <w:rPr>
          <w:rFonts w:hint="eastAsia"/>
          <w:lang w:val="en-US" w:eastAsia="zh-CN"/>
        </w:rPr>
        <w:t>针对此条款，应该区分是平面广告还是电视广告或网络广告要求乙方提供相应的广告发送凭证。</w:t>
      </w:r>
    </w:p>
  </w:comment>
  <w:comment w:id="1" w:author="lzf" w:date="2018-08-03T17:12:49Z" w:initials="lzf">
    <w:p w14:paraId="69E3335D">
      <w:pPr>
        <w:pStyle w:val="2"/>
        <w:rPr>
          <w:rFonts w:hint="eastAsia" w:eastAsia="宋体"/>
          <w:lang w:val="en-US" w:eastAsia="zh-CN"/>
        </w:rPr>
      </w:pPr>
      <w:r>
        <w:rPr>
          <w:rFonts w:hint="eastAsia"/>
          <w:lang w:val="en-US" w:eastAsia="zh-CN"/>
        </w:rPr>
        <w:t>此处在合同的实际使用中，针对投放的不同广告类型，选择是否采用该条款。若投放平面广告则要直接删除该条款。</w:t>
      </w:r>
    </w:p>
    <w:p w14:paraId="3B681093">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BD236A" w15:done="0"/>
  <w15:commentEx w15:paraId="3B6810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DR/EYO5AQAAXgMAAA4AAAAAAAAAAQAgAAAAHgEAAGRycy9lMm9Eb2MueG1sUEsFBgAAAAAGAAYA&#10;WQEAAEkFAAAAAA==&#10;">
              <v:fill on="f" focussize="0,0"/>
              <v:stroke on="f" joinstyle="miter"/>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eastAsia="zh-CN"/>
      </w:rPr>
    </w:pPr>
    <w:r>
      <w:rPr>
        <w:rFonts w:hint="eastAsia" w:ascii="Times New Roman" w:hAnsi="Times New Roman" w:eastAsia="宋体" w:cs="Times New Roman"/>
        <w:kern w:val="2"/>
        <w:sz w:val="18"/>
        <w:szCs w:val="18"/>
        <w:lang w:val="en-US" w:eastAsia="zh-CN" w:bidi="ar-SA"/>
      </w:rPr>
      <w:drawing>
        <wp:inline distT="0" distB="0" distL="114300" distR="114300">
          <wp:extent cx="1143000" cy="461645"/>
          <wp:effectExtent l="0" t="0" r="0" b="0"/>
          <wp:docPr id="2"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图片1"/>
                  <pic:cNvPicPr>
                    <a:picLocks noChangeAspect="1"/>
                  </pic:cNvPicPr>
                </pic:nvPicPr>
                <pic:blipFill>
                  <a:blip r:embed="rId1">
                    <a:lum/>
                  </a:blip>
                  <a:srcRect/>
                  <a:stretch>
                    <a:fillRect/>
                  </a:stretch>
                </pic:blipFill>
                <pic:spPr>
                  <a:xfrm>
                    <a:off x="0" y="0"/>
                    <a:ext cx="1143000" cy="461645"/>
                  </a:xfrm>
                  <a:prstGeom prst="rect">
                    <a:avLst/>
                  </a:prstGeom>
                  <a:noFill/>
                  <a:ln w="9525">
                    <a:noFill/>
                    <a:miter/>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94D"/>
    <w:multiLevelType w:val="multilevel"/>
    <w:tmpl w:val="1151794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zf">
    <w15:presenceInfo w15:providerId="None" w15:userId="lz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7D6"/>
    <w:rsid w:val="0000129F"/>
    <w:rsid w:val="00010890"/>
    <w:rsid w:val="0003729E"/>
    <w:rsid w:val="00047191"/>
    <w:rsid w:val="00053E04"/>
    <w:rsid w:val="00067646"/>
    <w:rsid w:val="00075B17"/>
    <w:rsid w:val="000B1321"/>
    <w:rsid w:val="000B5865"/>
    <w:rsid w:val="000B628F"/>
    <w:rsid w:val="000C01E0"/>
    <w:rsid w:val="000C33D5"/>
    <w:rsid w:val="000D430F"/>
    <w:rsid w:val="000E2415"/>
    <w:rsid w:val="000E318C"/>
    <w:rsid w:val="00100139"/>
    <w:rsid w:val="00140EF6"/>
    <w:rsid w:val="001479FB"/>
    <w:rsid w:val="0015577D"/>
    <w:rsid w:val="001760A1"/>
    <w:rsid w:val="001760FE"/>
    <w:rsid w:val="0017778C"/>
    <w:rsid w:val="001823E0"/>
    <w:rsid w:val="00185B9C"/>
    <w:rsid w:val="00192BDF"/>
    <w:rsid w:val="001B175E"/>
    <w:rsid w:val="001B2610"/>
    <w:rsid w:val="001C0E51"/>
    <w:rsid w:val="001E1C3A"/>
    <w:rsid w:val="001F4CCD"/>
    <w:rsid w:val="00207DEB"/>
    <w:rsid w:val="002107C6"/>
    <w:rsid w:val="0021491B"/>
    <w:rsid w:val="00220DAD"/>
    <w:rsid w:val="00230E71"/>
    <w:rsid w:val="002455E9"/>
    <w:rsid w:val="002577C7"/>
    <w:rsid w:val="00263533"/>
    <w:rsid w:val="00265B29"/>
    <w:rsid w:val="00267C60"/>
    <w:rsid w:val="002745FE"/>
    <w:rsid w:val="002771FB"/>
    <w:rsid w:val="00287728"/>
    <w:rsid w:val="002A0052"/>
    <w:rsid w:val="002A55AF"/>
    <w:rsid w:val="002B6066"/>
    <w:rsid w:val="002C0CC0"/>
    <w:rsid w:val="002C2FCF"/>
    <w:rsid w:val="002D7BD7"/>
    <w:rsid w:val="002D7C4C"/>
    <w:rsid w:val="002E04A9"/>
    <w:rsid w:val="002E1FDE"/>
    <w:rsid w:val="002E2760"/>
    <w:rsid w:val="002F40F4"/>
    <w:rsid w:val="00304D65"/>
    <w:rsid w:val="003434C6"/>
    <w:rsid w:val="003463C4"/>
    <w:rsid w:val="00354A75"/>
    <w:rsid w:val="0035554D"/>
    <w:rsid w:val="003644B1"/>
    <w:rsid w:val="0036460D"/>
    <w:rsid w:val="003661CE"/>
    <w:rsid w:val="00367EE9"/>
    <w:rsid w:val="00375841"/>
    <w:rsid w:val="003827A4"/>
    <w:rsid w:val="003A1ACD"/>
    <w:rsid w:val="003C61C8"/>
    <w:rsid w:val="003E6794"/>
    <w:rsid w:val="003F27B7"/>
    <w:rsid w:val="00400C0E"/>
    <w:rsid w:val="00412C4A"/>
    <w:rsid w:val="00412FED"/>
    <w:rsid w:val="004168A4"/>
    <w:rsid w:val="00420F7F"/>
    <w:rsid w:val="004357F0"/>
    <w:rsid w:val="00440484"/>
    <w:rsid w:val="0044397F"/>
    <w:rsid w:val="0044769C"/>
    <w:rsid w:val="00472878"/>
    <w:rsid w:val="00476751"/>
    <w:rsid w:val="00477410"/>
    <w:rsid w:val="004926A8"/>
    <w:rsid w:val="00497BF8"/>
    <w:rsid w:val="004B1571"/>
    <w:rsid w:val="004B6D70"/>
    <w:rsid w:val="004B6F03"/>
    <w:rsid w:val="004C69D1"/>
    <w:rsid w:val="004D2137"/>
    <w:rsid w:val="004D6DD2"/>
    <w:rsid w:val="004E5F41"/>
    <w:rsid w:val="004F125F"/>
    <w:rsid w:val="004F3935"/>
    <w:rsid w:val="00507936"/>
    <w:rsid w:val="00507A51"/>
    <w:rsid w:val="005104A0"/>
    <w:rsid w:val="00512907"/>
    <w:rsid w:val="00526E48"/>
    <w:rsid w:val="00535A64"/>
    <w:rsid w:val="0054070F"/>
    <w:rsid w:val="00562DFF"/>
    <w:rsid w:val="00574A16"/>
    <w:rsid w:val="00581A87"/>
    <w:rsid w:val="0059243A"/>
    <w:rsid w:val="0059689B"/>
    <w:rsid w:val="005B1CEC"/>
    <w:rsid w:val="005B21A9"/>
    <w:rsid w:val="005D4BCD"/>
    <w:rsid w:val="005E26DF"/>
    <w:rsid w:val="005E4D97"/>
    <w:rsid w:val="00614CFE"/>
    <w:rsid w:val="00621687"/>
    <w:rsid w:val="00634053"/>
    <w:rsid w:val="00635C45"/>
    <w:rsid w:val="00644BF0"/>
    <w:rsid w:val="006474D3"/>
    <w:rsid w:val="006475D9"/>
    <w:rsid w:val="00653BD0"/>
    <w:rsid w:val="0066260D"/>
    <w:rsid w:val="00672145"/>
    <w:rsid w:val="00677DEE"/>
    <w:rsid w:val="0068487D"/>
    <w:rsid w:val="0068645F"/>
    <w:rsid w:val="006A1C9C"/>
    <w:rsid w:val="006C0C65"/>
    <w:rsid w:val="006C11E5"/>
    <w:rsid w:val="006E5F02"/>
    <w:rsid w:val="006F342F"/>
    <w:rsid w:val="006F63CC"/>
    <w:rsid w:val="006F7002"/>
    <w:rsid w:val="00702074"/>
    <w:rsid w:val="00731627"/>
    <w:rsid w:val="00744009"/>
    <w:rsid w:val="0075165C"/>
    <w:rsid w:val="00752A3E"/>
    <w:rsid w:val="00766ECA"/>
    <w:rsid w:val="0078270D"/>
    <w:rsid w:val="00782956"/>
    <w:rsid w:val="00783DC3"/>
    <w:rsid w:val="007851C8"/>
    <w:rsid w:val="00787A78"/>
    <w:rsid w:val="00791D9C"/>
    <w:rsid w:val="007C27B2"/>
    <w:rsid w:val="007C5364"/>
    <w:rsid w:val="007D22B9"/>
    <w:rsid w:val="007D5EB6"/>
    <w:rsid w:val="007E20C6"/>
    <w:rsid w:val="007E47F7"/>
    <w:rsid w:val="00823939"/>
    <w:rsid w:val="00831936"/>
    <w:rsid w:val="00833B60"/>
    <w:rsid w:val="00834496"/>
    <w:rsid w:val="00842A03"/>
    <w:rsid w:val="00854087"/>
    <w:rsid w:val="008622E4"/>
    <w:rsid w:val="00862EF3"/>
    <w:rsid w:val="00863D35"/>
    <w:rsid w:val="00865341"/>
    <w:rsid w:val="00866EF4"/>
    <w:rsid w:val="00870CD0"/>
    <w:rsid w:val="0087669B"/>
    <w:rsid w:val="0088403B"/>
    <w:rsid w:val="00891629"/>
    <w:rsid w:val="00893B51"/>
    <w:rsid w:val="008C23BF"/>
    <w:rsid w:val="008D0193"/>
    <w:rsid w:val="008E4AC2"/>
    <w:rsid w:val="0090026D"/>
    <w:rsid w:val="00901574"/>
    <w:rsid w:val="00902451"/>
    <w:rsid w:val="00910C9D"/>
    <w:rsid w:val="009122DA"/>
    <w:rsid w:val="00917E31"/>
    <w:rsid w:val="00924016"/>
    <w:rsid w:val="0092678F"/>
    <w:rsid w:val="00926C20"/>
    <w:rsid w:val="00947926"/>
    <w:rsid w:val="00950B53"/>
    <w:rsid w:val="00962CB4"/>
    <w:rsid w:val="00963C7A"/>
    <w:rsid w:val="009740C9"/>
    <w:rsid w:val="0098650A"/>
    <w:rsid w:val="00990E8A"/>
    <w:rsid w:val="00992B26"/>
    <w:rsid w:val="00995A26"/>
    <w:rsid w:val="00996B59"/>
    <w:rsid w:val="00997811"/>
    <w:rsid w:val="009A59A4"/>
    <w:rsid w:val="009B03CC"/>
    <w:rsid w:val="009B5242"/>
    <w:rsid w:val="009C3487"/>
    <w:rsid w:val="009C4700"/>
    <w:rsid w:val="009D025A"/>
    <w:rsid w:val="009E3A96"/>
    <w:rsid w:val="009F5541"/>
    <w:rsid w:val="00A11470"/>
    <w:rsid w:val="00A34571"/>
    <w:rsid w:val="00A44D41"/>
    <w:rsid w:val="00A45EF0"/>
    <w:rsid w:val="00A57053"/>
    <w:rsid w:val="00A70E7D"/>
    <w:rsid w:val="00A84814"/>
    <w:rsid w:val="00A936DF"/>
    <w:rsid w:val="00A9439D"/>
    <w:rsid w:val="00AB03C1"/>
    <w:rsid w:val="00AB287C"/>
    <w:rsid w:val="00AC1995"/>
    <w:rsid w:val="00AC4023"/>
    <w:rsid w:val="00AC4056"/>
    <w:rsid w:val="00AC5F84"/>
    <w:rsid w:val="00AD3838"/>
    <w:rsid w:val="00AD4123"/>
    <w:rsid w:val="00AD677B"/>
    <w:rsid w:val="00AE2DB4"/>
    <w:rsid w:val="00AE3EBB"/>
    <w:rsid w:val="00AE61E0"/>
    <w:rsid w:val="00B026FA"/>
    <w:rsid w:val="00B11290"/>
    <w:rsid w:val="00B2357E"/>
    <w:rsid w:val="00B23E23"/>
    <w:rsid w:val="00B24CFC"/>
    <w:rsid w:val="00B65DA7"/>
    <w:rsid w:val="00B65FF2"/>
    <w:rsid w:val="00B7376E"/>
    <w:rsid w:val="00BA66AD"/>
    <w:rsid w:val="00BC261A"/>
    <w:rsid w:val="00BD09C9"/>
    <w:rsid w:val="00BD31B8"/>
    <w:rsid w:val="00BE0200"/>
    <w:rsid w:val="00C20632"/>
    <w:rsid w:val="00C24A74"/>
    <w:rsid w:val="00C3609D"/>
    <w:rsid w:val="00C37C57"/>
    <w:rsid w:val="00C66CB4"/>
    <w:rsid w:val="00C93750"/>
    <w:rsid w:val="00CB4CB4"/>
    <w:rsid w:val="00CD0E4C"/>
    <w:rsid w:val="00CE0872"/>
    <w:rsid w:val="00CF5552"/>
    <w:rsid w:val="00D01FF0"/>
    <w:rsid w:val="00D0550C"/>
    <w:rsid w:val="00D05E63"/>
    <w:rsid w:val="00D06808"/>
    <w:rsid w:val="00D100A6"/>
    <w:rsid w:val="00D118FC"/>
    <w:rsid w:val="00D12079"/>
    <w:rsid w:val="00D20A75"/>
    <w:rsid w:val="00D35331"/>
    <w:rsid w:val="00D45817"/>
    <w:rsid w:val="00D47E11"/>
    <w:rsid w:val="00D67956"/>
    <w:rsid w:val="00D77405"/>
    <w:rsid w:val="00D82D2B"/>
    <w:rsid w:val="00DB5BFE"/>
    <w:rsid w:val="00DB6AC0"/>
    <w:rsid w:val="00DC7BF6"/>
    <w:rsid w:val="00DE062F"/>
    <w:rsid w:val="00DE666F"/>
    <w:rsid w:val="00E15DA1"/>
    <w:rsid w:val="00E2078F"/>
    <w:rsid w:val="00E31B0B"/>
    <w:rsid w:val="00E50AC7"/>
    <w:rsid w:val="00E53B75"/>
    <w:rsid w:val="00E577DE"/>
    <w:rsid w:val="00E640A7"/>
    <w:rsid w:val="00E66E4B"/>
    <w:rsid w:val="00E67945"/>
    <w:rsid w:val="00E777D6"/>
    <w:rsid w:val="00EB5D9B"/>
    <w:rsid w:val="00EC387C"/>
    <w:rsid w:val="00EC3D69"/>
    <w:rsid w:val="00ED11A7"/>
    <w:rsid w:val="00EE3BA9"/>
    <w:rsid w:val="00EF1C04"/>
    <w:rsid w:val="00EF7C3C"/>
    <w:rsid w:val="00F00588"/>
    <w:rsid w:val="00F04457"/>
    <w:rsid w:val="00F24261"/>
    <w:rsid w:val="00F31A68"/>
    <w:rsid w:val="00F36D9F"/>
    <w:rsid w:val="00F42783"/>
    <w:rsid w:val="00F479A8"/>
    <w:rsid w:val="00F479D6"/>
    <w:rsid w:val="00F61A3B"/>
    <w:rsid w:val="00F6765A"/>
    <w:rsid w:val="00F710D2"/>
    <w:rsid w:val="00F7663B"/>
    <w:rsid w:val="00F87285"/>
    <w:rsid w:val="00F9154E"/>
    <w:rsid w:val="00F94937"/>
    <w:rsid w:val="00FA26FD"/>
    <w:rsid w:val="00FA6830"/>
    <w:rsid w:val="00FA7334"/>
    <w:rsid w:val="00FB1E7F"/>
    <w:rsid w:val="00FC179F"/>
    <w:rsid w:val="00FC3380"/>
    <w:rsid w:val="00FE510D"/>
    <w:rsid w:val="00FE6862"/>
    <w:rsid w:val="05DB4695"/>
    <w:rsid w:val="08B35053"/>
    <w:rsid w:val="0D8B34B1"/>
    <w:rsid w:val="1161680F"/>
    <w:rsid w:val="12F85CAD"/>
    <w:rsid w:val="159F4C86"/>
    <w:rsid w:val="17EB205D"/>
    <w:rsid w:val="18C7471B"/>
    <w:rsid w:val="19993027"/>
    <w:rsid w:val="1C8E26DA"/>
    <w:rsid w:val="1E4025D4"/>
    <w:rsid w:val="20F6401B"/>
    <w:rsid w:val="24A607A0"/>
    <w:rsid w:val="26D209AA"/>
    <w:rsid w:val="26F34052"/>
    <w:rsid w:val="29B277F5"/>
    <w:rsid w:val="2B082A19"/>
    <w:rsid w:val="2F7B5B4B"/>
    <w:rsid w:val="30332322"/>
    <w:rsid w:val="330051FE"/>
    <w:rsid w:val="3F063FF5"/>
    <w:rsid w:val="404F3864"/>
    <w:rsid w:val="43BD29AF"/>
    <w:rsid w:val="46BD6B9F"/>
    <w:rsid w:val="4A4B352F"/>
    <w:rsid w:val="52020133"/>
    <w:rsid w:val="564A4160"/>
    <w:rsid w:val="57377733"/>
    <w:rsid w:val="592F35D8"/>
    <w:rsid w:val="60CE03DF"/>
    <w:rsid w:val="6376088D"/>
    <w:rsid w:val="6D4B6A8E"/>
    <w:rsid w:val="6E985482"/>
    <w:rsid w:val="6ED1594F"/>
    <w:rsid w:val="783F5A18"/>
    <w:rsid w:val="7F1524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列出段落1"/>
    <w:basedOn w:val="1"/>
    <w:qFormat/>
    <w:uiPriority w:val="34"/>
    <w:pPr>
      <w:ind w:firstLine="420" w:firstLineChars="200"/>
    </w:pPr>
  </w:style>
  <w:style w:type="character" w:customStyle="1" w:styleId="9">
    <w:name w:val="3zw"/>
    <w:basedOn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332</Words>
  <Characters>1896</Characters>
  <Lines>15</Lines>
  <Paragraphs>4</Paragraphs>
  <TotalTime>0</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2015-08-24T07:16:00Z</dcterms:created>
  <dc:creator>Tim</dc:creator>
  <cp:lastModifiedBy>lzf</cp:lastModifiedBy>
  <dcterms:modified xsi:type="dcterms:W3CDTF">2018-08-03T09:14:11Z</dcterms:modified>
  <dc:title>多益网络游戏广告发布合同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